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microsoft.com/office/2011/relationships/webextensiontaskpanes" Target="word/webextensions/taskpanes.xml"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2B41C" w14:textId="2D93394F" w:rsidR="005C2327" w:rsidRDefault="007A694E" w:rsidP="3C258377">
      <w:pPr>
        <w:pStyle w:val="Heading4"/>
        <w:rPr>
          <w:rFonts w:ascii="Cambria" w:eastAsia="Cambria" w:hAnsi="Cambria" w:cs="Cambria"/>
        </w:rPr>
      </w:pPr>
      <w:ins w:id="0" w:author="carrie sizemore" w:date="2018-08-23T11:17:00Z">
        <w:r>
          <w:rPr>
            <w:rStyle w:val="FootnoteReference"/>
          </w:rPr>
          <w:footnoteReference w:id="2"/>
        </w:r>
      </w:ins>
      <w:r w:rsidR="3C258377" w:rsidRPr="3C258377">
        <w:t>{Forgiveness @Grace}</w:t>
      </w:r>
    </w:p>
    <w:p w14:paraId="2297D83D" w14:textId="3D4BD8C0" w:rsidR="005C2327" w:rsidRDefault="7CF94A68" w:rsidP="7CF94A68">
      <w:pPr>
        <w:pStyle w:val="Header"/>
        <w:jc w:val="center"/>
        <w:rPr>
          <w:rFonts w:ascii="Cambria" w:eastAsia="Cambria" w:hAnsi="Cambria" w:cs="Cambria"/>
        </w:rPr>
      </w:pPr>
      <w:r w:rsidRPr="7CF94A68">
        <w:rPr>
          <w:rFonts w:ascii="Cambria" w:eastAsia="Cambria" w:hAnsi="Cambria" w:cs="Cambria"/>
        </w:rPr>
        <w:lastRenderedPageBreak/>
        <w:t xml:space="preserve"> Est 2010 Carrie Sizemore</w:t>
      </w:r>
    </w:p>
    <w:p w14:paraId="75F60B1F" w14:textId="4F3C7531" w:rsidR="7CF94A68" w:rsidRDefault="7CF94A68" w:rsidP="7CF94A68">
      <w:pPr>
        <w:pStyle w:val="Header"/>
        <w:jc w:val="center"/>
        <w:rPr>
          <w:rFonts w:ascii="Cambria" w:eastAsia="Cambria" w:hAnsi="Cambria" w:cs="Cambria"/>
        </w:rPr>
      </w:pPr>
      <w:del w:id="2" w:author="carrie sizemore" w:date="2018-08-23T11:12:00Z">
        <w:r w:rsidRPr="7CF94A68" w:rsidDel="00A33B5F">
          <w:rPr>
            <w:rFonts w:ascii="Cambria" w:eastAsia="Cambria" w:hAnsi="Cambria" w:cs="Cambria"/>
          </w:rPr>
          <w:lastRenderedPageBreak/>
          <w:delText>Mullens</w:delText>
        </w:r>
      </w:del>
      <w:ins w:id="3" w:author="carrie sizemore" w:date="2018-08-23T11:12:00Z">
        <w:r w:rsidR="00A33B5F" w:rsidRPr="7CF94A68">
          <w:rPr>
            <w:rFonts w:ascii="Cambria" w:eastAsia="Cambria" w:hAnsi="Cambria" w:cs="Cambria"/>
          </w:rPr>
          <w:t>Mullen’s</w:t>
        </w:r>
      </w:ins>
      <w:r w:rsidRPr="7CF94A68">
        <w:rPr>
          <w:rFonts w:ascii="Cambria" w:eastAsia="Cambria" w:hAnsi="Cambria" w:cs="Cambria"/>
        </w:rPr>
        <w:t>, West Virginia</w:t>
      </w:r>
    </w:p>
    <w:p w14:paraId="6BEF3294" w14:textId="08CD2DDC" w:rsidR="7CF94A68" w:rsidRDefault="7CF94A68" w:rsidP="7CF94A68">
      <w:pPr>
        <w:pStyle w:val="Header"/>
        <w:jc w:val="center"/>
        <w:rPr>
          <w:rFonts w:ascii="Cambria" w:eastAsia="Cambria" w:hAnsi="Cambria" w:cs="Cambria"/>
        </w:rPr>
      </w:pPr>
      <w:r w:rsidRPr="7CF94A68">
        <w:rPr>
          <w:rFonts w:ascii="Cambria" w:eastAsia="Cambria" w:hAnsi="Cambria" w:cs="Cambria"/>
        </w:rPr>
        <w:lastRenderedPageBreak/>
        <w:t>[We Change Lives]</w:t>
      </w:r>
    </w:p>
    <w:p w14:paraId="364F5AA7" w14:textId="77777777" w:rsidR="005C2327" w:rsidRPr="00D81F2B" w:rsidRDefault="005C2327" w:rsidP="005C2327">
      <w:pPr>
        <w:pStyle w:val="Header"/>
        <w:rPr>
          <w:rFonts w:ascii="Cambria" w:hAnsi="Cambria"/>
        </w:rPr>
      </w:pPr>
    </w:p>
    <w:p w14:paraId="1D557EE1" w14:textId="08D5E176" w:rsidR="005C2327" w:rsidRPr="00D81F2B" w:rsidRDefault="7CF94A68" w:rsidP="7CF94A68">
      <w:pPr>
        <w:pStyle w:val="Header"/>
        <w:rPr>
          <w:rFonts w:ascii="Cambria" w:eastAsia="Cambria" w:hAnsi="Cambria" w:cs="Cambria"/>
        </w:rPr>
      </w:pPr>
      <w:r w:rsidRPr="7CF94A68">
        <w:rPr>
          <w:rFonts w:ascii="Cambria" w:eastAsia="Cambria" w:hAnsi="Cambria" w:cs="Cambria"/>
        </w:rPr>
        <w:lastRenderedPageBreak/>
        <w:t xml:space="preserve">TO: [SAMHA {substance abuse and M&lt;mental health advocate] can you provide us with some </w:t>
      </w:r>
      <w:r w:rsidRPr="7CF94A68">
        <w:rPr>
          <w:rFonts w:ascii="Cambria" w:eastAsia="Cambria" w:hAnsi="Cambria" w:cs="Cambria"/>
        </w:rPr>
        <w:lastRenderedPageBreak/>
        <w:t>information on Substance Abuse Patients in need of a good temporary Home</w:t>
      </w:r>
    </w:p>
    <w:p w14:paraId="73F138C7" w14:textId="77777777" w:rsidR="005C2327" w:rsidRPr="00D81F2B" w:rsidRDefault="005C2327" w:rsidP="008F6F9E">
      <w:pPr>
        <w:pStyle w:val="Header"/>
        <w:rPr>
          <w:rFonts w:ascii="Cambria" w:hAnsi="Cambria"/>
        </w:rPr>
      </w:pPr>
    </w:p>
    <w:p w14:paraId="081C2F98" w14:textId="1834CF88" w:rsidR="005C2327" w:rsidRPr="00D81F2B" w:rsidRDefault="005C2327" w:rsidP="008F6F9E">
      <w:pPr>
        <w:pStyle w:val="Header"/>
        <w:rPr>
          <w:rFonts w:ascii="Cambria" w:hAnsi="Cambria"/>
        </w:rPr>
      </w:pPr>
      <w:r w:rsidRPr="00D81F2B">
        <w:rPr>
          <w:rFonts w:ascii="Cambria" w:hAnsi="Cambria"/>
        </w:rPr>
        <w:lastRenderedPageBreak/>
        <w:t>FROM:</w:t>
      </w:r>
      <w:r w:rsidR="00FF1737" w:rsidRPr="00D81F2B">
        <w:rPr>
          <w:rFonts w:ascii="Cambria" w:hAnsi="Cambria"/>
        </w:rPr>
        <w:t xml:space="preserve"> [</w:t>
      </w:r>
      <w:r w:rsidR="00787391">
        <w:rPr>
          <w:rFonts w:ascii="Cambria" w:hAnsi="Cambria"/>
        </w:rPr>
        <w:t xml:space="preserve">Carrie Sizemore Director. Manager, Head of </w:t>
      </w:r>
      <w:r w:rsidR="00336EC0">
        <w:rPr>
          <w:rFonts w:ascii="Cambria" w:hAnsi="Cambria"/>
        </w:rPr>
        <w:t>Administration, Owner</w:t>
      </w:r>
      <w:r w:rsidR="00FF1737" w:rsidRPr="00D81F2B">
        <w:rPr>
          <w:rFonts w:ascii="Cambria" w:hAnsi="Cambria"/>
        </w:rPr>
        <w:t>)</w:t>
      </w:r>
    </w:p>
    <w:p w14:paraId="3C5A9317" w14:textId="5F8867E4" w:rsidR="005C2327" w:rsidRPr="00D81F2B" w:rsidRDefault="00952A9F" w:rsidP="008F6F9E">
      <w:pPr>
        <w:pStyle w:val="Header"/>
        <w:rPr>
          <w:rFonts w:ascii="Cambria" w:hAnsi="Cambria"/>
        </w:rPr>
      </w:pPr>
      <w:r>
        <w:rPr>
          <w:rFonts w:ascii="Cambria" w:hAnsi="Cambria"/>
        </w:rPr>
        <w:lastRenderedPageBreak/>
        <w:t>Ý</w:t>
      </w:r>
    </w:p>
    <w:p w14:paraId="79C9AE05" w14:textId="6154687C" w:rsidR="005C2327" w:rsidRPr="00D81F2B" w:rsidRDefault="005C2327" w:rsidP="008F6F9E">
      <w:pPr>
        <w:pStyle w:val="Header"/>
        <w:rPr>
          <w:rFonts w:ascii="Cambria" w:hAnsi="Cambria"/>
        </w:rPr>
      </w:pPr>
      <w:r w:rsidRPr="00D81F2B">
        <w:rPr>
          <w:rFonts w:ascii="Cambria" w:hAnsi="Cambria"/>
        </w:rPr>
        <w:lastRenderedPageBreak/>
        <w:t>DATE:</w:t>
      </w:r>
      <w:r w:rsidR="00FF1737" w:rsidRPr="00D81F2B">
        <w:rPr>
          <w:rFonts w:ascii="Cambria" w:hAnsi="Cambria"/>
        </w:rPr>
        <w:t xml:space="preserve"> [: </w:t>
      </w:r>
      <w:r w:rsidR="00787391">
        <w:rPr>
          <w:rFonts w:ascii="Cambria" w:hAnsi="Cambria"/>
        </w:rPr>
        <w:t>August</w:t>
      </w:r>
      <w:r w:rsidR="00FF1737" w:rsidRPr="00D81F2B">
        <w:rPr>
          <w:rFonts w:ascii="Cambria" w:hAnsi="Cambria"/>
        </w:rPr>
        <w:t xml:space="preserve"> </w:t>
      </w:r>
      <w:r w:rsidR="00787391">
        <w:rPr>
          <w:rFonts w:ascii="Cambria" w:hAnsi="Cambria"/>
        </w:rPr>
        <w:t>19</w:t>
      </w:r>
      <w:r w:rsidR="00FF1737" w:rsidRPr="00D81F2B">
        <w:rPr>
          <w:rFonts w:ascii="Cambria" w:hAnsi="Cambria"/>
        </w:rPr>
        <w:t xml:space="preserve">, </w:t>
      </w:r>
      <w:r w:rsidR="00787391">
        <w:rPr>
          <w:rFonts w:ascii="Cambria" w:hAnsi="Cambria"/>
        </w:rPr>
        <w:t>2018</w:t>
      </w:r>
      <w:r w:rsidR="00FF1737" w:rsidRPr="00D81F2B">
        <w:rPr>
          <w:rFonts w:ascii="Cambria" w:hAnsi="Cambria"/>
        </w:rPr>
        <w:t>]</w:t>
      </w:r>
    </w:p>
    <w:p w14:paraId="4925FFC2" w14:textId="77777777" w:rsidR="005C2327" w:rsidRPr="00D81F2B" w:rsidRDefault="005C2327" w:rsidP="008F6F9E">
      <w:pPr>
        <w:pStyle w:val="Header"/>
        <w:rPr>
          <w:rFonts w:ascii="Cambria" w:hAnsi="Cambria"/>
        </w:rPr>
      </w:pPr>
    </w:p>
    <w:p w14:paraId="51D19EC0" w14:textId="20CB6BB3" w:rsidR="005C2327" w:rsidRPr="00D81F2B" w:rsidRDefault="7CF94A68" w:rsidP="7CF94A68">
      <w:pPr>
        <w:pStyle w:val="Header"/>
        <w:rPr>
          <w:rFonts w:ascii="Cambria" w:eastAsia="Cambria" w:hAnsi="Cambria" w:cs="Cambria"/>
        </w:rPr>
      </w:pPr>
      <w:r w:rsidRPr="7CF94A68">
        <w:rPr>
          <w:rFonts w:ascii="Cambria" w:eastAsia="Cambria" w:hAnsi="Cambria" w:cs="Cambria"/>
        </w:rPr>
        <w:lastRenderedPageBreak/>
        <w:t xml:space="preserve">RE: [We are a united Community Ready and Willing to help change the lives of addicts that have no </w:t>
      </w:r>
      <w:r w:rsidRPr="7CF94A68">
        <w:rPr>
          <w:rFonts w:ascii="Cambria" w:eastAsia="Cambria" w:hAnsi="Cambria" w:cs="Cambria"/>
        </w:rPr>
        <w:lastRenderedPageBreak/>
        <w:t>place to go or are ready to realize what is important in life.@Grace-@-Forgiveness.com</w:t>
      </w:r>
    </w:p>
    <w:p w14:paraId="71C40D74" w14:textId="77777777" w:rsidR="005234BF" w:rsidRPr="00D81F2B" w:rsidRDefault="005234BF" w:rsidP="008F6F9E">
      <w:pPr>
        <w:pStyle w:val="Header"/>
        <w:rPr>
          <w:rFonts w:ascii="Cambria" w:hAnsi="Cambria"/>
        </w:rPr>
      </w:pPr>
    </w:p>
    <w:p w14:paraId="094515F4" w14:textId="349DA5F9" w:rsidR="005234BF" w:rsidRPr="00D81F2B" w:rsidRDefault="005234BF" w:rsidP="008F6F9E">
      <w:pPr>
        <w:pStyle w:val="Header"/>
        <w:rPr>
          <w:rFonts w:ascii="Cambria" w:hAnsi="Cambria"/>
        </w:rPr>
      </w:pPr>
      <w:r w:rsidRPr="00D81F2B">
        <w:rPr>
          <w:rFonts w:ascii="Cambria" w:hAnsi="Cambria"/>
        </w:rPr>
        <w:lastRenderedPageBreak/>
        <w:t>[</w:t>
      </w:r>
      <w:r w:rsidR="0007238D">
        <w:rPr>
          <w:rFonts w:ascii="Cambria" w:hAnsi="Cambria"/>
        </w:rPr>
        <w:t xml:space="preserve">Dear SAMHA, I am excited to report to you that we can help </w:t>
      </w:r>
      <w:r w:rsidR="00732CC3">
        <w:rPr>
          <w:rFonts w:ascii="Cambria" w:hAnsi="Cambria"/>
        </w:rPr>
        <w:t>change people</w:t>
      </w:r>
      <w:r w:rsidR="0007238D">
        <w:rPr>
          <w:rFonts w:ascii="Cambria" w:hAnsi="Cambria"/>
        </w:rPr>
        <w:t xml:space="preserve"> lives:</w:t>
      </w:r>
      <w:r w:rsidR="00336EC0">
        <w:rPr>
          <w:rFonts w:ascii="Cambria" w:hAnsi="Cambria"/>
        </w:rPr>
        <w:t xml:space="preserve"> We can help you </w:t>
      </w:r>
      <w:r w:rsidR="00336EC0">
        <w:rPr>
          <w:rFonts w:ascii="Cambria" w:hAnsi="Cambria"/>
        </w:rPr>
        <w:lastRenderedPageBreak/>
        <w:t xml:space="preserve">find a place for addicts that are wanting a new </w:t>
      </w:r>
      <w:r w:rsidR="00E86246">
        <w:rPr>
          <w:rFonts w:ascii="Cambria" w:hAnsi="Cambria"/>
        </w:rPr>
        <w:t>Beginning</w:t>
      </w:r>
    </w:p>
    <w:p w14:paraId="3A67DA07" w14:textId="77777777" w:rsidR="005234BF" w:rsidRPr="00D81F2B" w:rsidRDefault="005234BF" w:rsidP="008F6F9E">
      <w:pPr>
        <w:pStyle w:val="Header"/>
        <w:rPr>
          <w:rFonts w:ascii="Cambria" w:hAnsi="Cambria"/>
        </w:rPr>
      </w:pPr>
    </w:p>
    <w:p w14:paraId="400D19F2" w14:textId="0C5D3B36" w:rsidR="0007238D" w:rsidRDefault="00F2440D" w:rsidP="7CF94A68">
      <w:pPr>
        <w:pStyle w:val="Header"/>
        <w:rPr>
          <w:rFonts w:ascii="Cambria" w:eastAsia="Cambria" w:hAnsi="Cambria" w:cs="Cambria"/>
          <w:i/>
          <w:iCs/>
        </w:rPr>
      </w:pPr>
      <w:r w:rsidRPr="7CF94A68">
        <w:rPr>
          <w:rFonts w:ascii="Cambria" w:eastAsia="Cambria" w:hAnsi="Cambria" w:cs="Cambria"/>
          <w:i/>
          <w:iCs/>
        </w:rPr>
        <w:lastRenderedPageBreak/>
        <w:t>[</w:t>
      </w:r>
      <w:r w:rsidR="0007238D" w:rsidRPr="7CF94A68">
        <w:rPr>
          <w:rFonts w:ascii="Cambria" w:eastAsia="Cambria" w:hAnsi="Cambria" w:cs="Cambria"/>
          <w:i/>
          <w:iCs/>
        </w:rPr>
        <w:t xml:space="preserve"> We are a small community outreach program located in the heart of West Virginia. I</w:t>
      </w:r>
      <w:r w:rsidR="00336EC0" w:rsidRPr="7CF94A68">
        <w:rPr>
          <w:rFonts w:ascii="Cambria" w:eastAsia="Cambria" w:hAnsi="Cambria" w:cs="Cambria"/>
          <w:i/>
          <w:iCs/>
        </w:rPr>
        <w:t xml:space="preserve"> have</w:t>
      </w:r>
      <w:r w:rsidR="0007238D" w:rsidRPr="7CF94A68">
        <w:rPr>
          <w:rFonts w:ascii="Cambria" w:eastAsia="Cambria" w:hAnsi="Cambria" w:cs="Cambria"/>
          <w:i/>
          <w:iCs/>
        </w:rPr>
        <w:t xml:space="preserve"> located a </w:t>
      </w:r>
      <w:r w:rsidR="0007238D" w:rsidRPr="7CF94A68">
        <w:rPr>
          <w:rFonts w:ascii="Cambria" w:eastAsia="Cambria" w:hAnsi="Cambria" w:cs="Cambria"/>
          <w:i/>
          <w:iCs/>
        </w:rPr>
        <w:lastRenderedPageBreak/>
        <w:t xml:space="preserve">school that </w:t>
      </w:r>
      <w:r w:rsidR="00336EC0" w:rsidRPr="7CF94A68">
        <w:rPr>
          <w:rFonts w:ascii="Cambria" w:eastAsia="Cambria" w:hAnsi="Cambria" w:cs="Cambria"/>
          <w:i/>
          <w:iCs/>
        </w:rPr>
        <w:t xml:space="preserve">was perfect for reconstruction. The School </w:t>
      </w:r>
      <w:r w:rsidR="0007238D" w:rsidRPr="7CF94A68">
        <w:rPr>
          <w:rFonts w:ascii="Cambria" w:eastAsia="Cambria" w:hAnsi="Cambria" w:cs="Cambria"/>
          <w:i/>
          <w:iCs/>
        </w:rPr>
        <w:t>had been</w:t>
      </w:r>
      <w:r w:rsidR="00336EC0" w:rsidRPr="7CF94A68">
        <w:rPr>
          <w:rFonts w:ascii="Cambria" w:eastAsia="Cambria" w:hAnsi="Cambria" w:cs="Cambria"/>
          <w:i/>
          <w:iCs/>
        </w:rPr>
        <w:t xml:space="preserve"> </w:t>
      </w:r>
      <w:r w:rsidR="00596357" w:rsidRPr="7CF94A68">
        <w:rPr>
          <w:rFonts w:ascii="Cambria" w:eastAsia="Cambria" w:hAnsi="Cambria" w:cs="Cambria"/>
          <w:i/>
          <w:iCs/>
        </w:rPr>
        <w:t>reconsolidated, {</w:t>
      </w:r>
      <w:r w:rsidR="00336EC0" w:rsidRPr="7CF94A68">
        <w:rPr>
          <w:rFonts w:ascii="Cambria" w:eastAsia="Cambria" w:hAnsi="Cambria" w:cs="Cambria"/>
          <w:i/>
          <w:iCs/>
        </w:rPr>
        <w:t xml:space="preserve">shut down} due to the </w:t>
      </w:r>
      <w:r w:rsidR="00336EC0" w:rsidRPr="7CF94A68">
        <w:rPr>
          <w:rFonts w:ascii="Cambria" w:eastAsia="Cambria" w:hAnsi="Cambria" w:cs="Cambria"/>
          <w:i/>
          <w:iCs/>
        </w:rPr>
        <w:lastRenderedPageBreak/>
        <w:t>lack of students.</w:t>
      </w:r>
      <w:r w:rsidR="0007238D" w:rsidRPr="7CF94A68">
        <w:rPr>
          <w:rFonts w:ascii="Cambria" w:eastAsia="Cambria" w:hAnsi="Cambria" w:cs="Cambria"/>
          <w:i/>
          <w:iCs/>
        </w:rPr>
        <w:t xml:space="preserve"> and the community help raise the money to </w:t>
      </w:r>
      <w:r w:rsidR="00336EC0" w:rsidRPr="7CF94A68">
        <w:rPr>
          <w:rFonts w:ascii="Cambria" w:eastAsia="Cambria" w:hAnsi="Cambria" w:cs="Cambria"/>
          <w:i/>
          <w:iCs/>
        </w:rPr>
        <w:t>buy</w:t>
      </w:r>
      <w:r w:rsidR="0007238D" w:rsidRPr="7CF94A68">
        <w:rPr>
          <w:rFonts w:ascii="Cambria" w:eastAsia="Cambria" w:hAnsi="Cambria" w:cs="Cambria"/>
          <w:i/>
          <w:iCs/>
        </w:rPr>
        <w:t xml:space="preserve"> the building. It is perfect to </w:t>
      </w:r>
      <w:r w:rsidR="00FE0C04" w:rsidRPr="7CF94A68">
        <w:rPr>
          <w:rFonts w:ascii="Cambria" w:eastAsia="Cambria" w:hAnsi="Cambria" w:cs="Cambria"/>
          <w:i/>
          <w:iCs/>
        </w:rPr>
        <w:t>hold up</w:t>
      </w:r>
      <w:r w:rsidR="0007238D" w:rsidRPr="7CF94A68">
        <w:rPr>
          <w:rFonts w:ascii="Cambria" w:eastAsia="Cambria" w:hAnsi="Cambria" w:cs="Cambria"/>
          <w:i/>
          <w:iCs/>
        </w:rPr>
        <w:t xml:space="preserve"> </w:t>
      </w:r>
      <w:r w:rsidR="00FE0C04" w:rsidRPr="7CF94A68">
        <w:rPr>
          <w:rFonts w:ascii="Cambria" w:eastAsia="Cambria" w:hAnsi="Cambria" w:cs="Cambria"/>
          <w:i/>
          <w:iCs/>
        </w:rPr>
        <w:t xml:space="preserve">to </w:t>
      </w:r>
      <w:r w:rsidR="00596357" w:rsidRPr="7CF94A68">
        <w:rPr>
          <w:rFonts w:ascii="Cambria" w:eastAsia="Cambria" w:hAnsi="Cambria" w:cs="Cambria"/>
          <w:i/>
          <w:iCs/>
        </w:rPr>
        <w:lastRenderedPageBreak/>
        <w:t>20</w:t>
      </w:r>
      <w:r w:rsidR="0007238D" w:rsidRPr="7CF94A68">
        <w:rPr>
          <w:rFonts w:ascii="Cambria" w:eastAsia="Cambria" w:hAnsi="Cambria" w:cs="Cambria"/>
          <w:i/>
          <w:iCs/>
        </w:rPr>
        <w:t xml:space="preserve"> people for</w:t>
      </w:r>
      <w:r w:rsidR="00FE0C04" w:rsidRPr="7CF94A68">
        <w:rPr>
          <w:rFonts w:ascii="Cambria" w:eastAsia="Cambria" w:hAnsi="Cambria" w:cs="Cambria"/>
          <w:i/>
          <w:iCs/>
        </w:rPr>
        <w:t xml:space="preserve"> long term</w:t>
      </w:r>
      <w:r w:rsidR="0007238D" w:rsidRPr="7CF94A68">
        <w:rPr>
          <w:rFonts w:ascii="Cambria" w:eastAsia="Cambria" w:hAnsi="Cambria" w:cs="Cambria"/>
          <w:i/>
          <w:iCs/>
        </w:rPr>
        <w:t xml:space="preserve"> rehab </w:t>
      </w:r>
      <w:sdt>
        <w:sdtPr>
          <w:rPr>
            <w:rFonts w:ascii="Cambria" w:hAnsi="Cambria"/>
            <w:i/>
          </w:rPr>
          <w:id w:val="2058347445"/>
          <w:citation/>
        </w:sdtPr>
        <w:sdtEndPr/>
        <w:sdtContent>
          <w:r w:rsidR="00596357">
            <w:rPr>
              <w:rFonts w:ascii="Cambria" w:hAnsi="Cambria"/>
              <w:i/>
            </w:rPr>
            <w:fldChar w:fldCharType="begin"/>
          </w:r>
          <w:r w:rsidR="00596357">
            <w:rPr>
              <w:rFonts w:ascii="Cambria" w:hAnsi="Cambria"/>
              <w:i/>
            </w:rPr>
            <w:instrText xml:space="preserve"> CITATION Wil95 \l 1033 </w:instrText>
          </w:r>
          <w:r w:rsidR="00596357">
            <w:rPr>
              <w:rFonts w:ascii="Cambria" w:hAnsi="Cambria"/>
              <w:i/>
            </w:rPr>
            <w:fldChar w:fldCharType="separate"/>
          </w:r>
          <w:r w:rsidR="0060744C" w:rsidRPr="0060744C">
            <w:rPr>
              <w:rFonts w:ascii="Cambria" w:hAnsi="Cambria"/>
              <w:noProof/>
            </w:rPr>
            <w:t>(Wilson, et al., 1995)</w:t>
          </w:r>
          <w:r w:rsidR="00596357">
            <w:rPr>
              <w:rFonts w:ascii="Cambria" w:hAnsi="Cambria"/>
              <w:i/>
            </w:rPr>
            <w:fldChar w:fldCharType="end"/>
          </w:r>
        </w:sdtContent>
      </w:sdt>
      <w:r w:rsidR="0007238D" w:rsidRPr="7CF94A68">
        <w:rPr>
          <w:rFonts w:ascii="Cambria" w:eastAsia="Cambria" w:hAnsi="Cambria" w:cs="Cambria"/>
          <w:i/>
          <w:iCs/>
        </w:rPr>
        <w:t xml:space="preserve">. </w:t>
      </w:r>
      <w:r w:rsidR="00FE0C04" w:rsidRPr="7CF94A68">
        <w:rPr>
          <w:rFonts w:ascii="Cambria" w:eastAsia="Cambria" w:hAnsi="Cambria" w:cs="Cambria"/>
          <w:i/>
          <w:iCs/>
        </w:rPr>
        <w:t xml:space="preserve">We have our own kitchen that is also used for a </w:t>
      </w:r>
      <w:r w:rsidR="00FE0C04" w:rsidRPr="7CF94A68">
        <w:rPr>
          <w:rFonts w:ascii="Cambria" w:eastAsia="Cambria" w:hAnsi="Cambria" w:cs="Cambria"/>
          <w:i/>
          <w:iCs/>
        </w:rPr>
        <w:lastRenderedPageBreak/>
        <w:t>craft room two- hours a day.</w:t>
      </w:r>
      <w:r w:rsidR="0007238D" w:rsidRPr="7CF94A68">
        <w:rPr>
          <w:rFonts w:ascii="Cambria" w:eastAsia="Cambria" w:hAnsi="Cambria" w:cs="Cambria"/>
          <w:i/>
          <w:iCs/>
        </w:rPr>
        <w:t xml:space="preserve"> </w:t>
      </w:r>
      <w:r w:rsidR="00FE0C04" w:rsidRPr="7CF94A68">
        <w:rPr>
          <w:rFonts w:ascii="Cambria" w:eastAsia="Cambria" w:hAnsi="Cambria" w:cs="Cambria"/>
          <w:i/>
          <w:iCs/>
        </w:rPr>
        <w:t xml:space="preserve">We make jewelry to raise money at the county fair each year. We have a </w:t>
      </w:r>
      <w:r w:rsidR="00FE0C04" w:rsidRPr="7CF94A68">
        <w:rPr>
          <w:rFonts w:ascii="Cambria" w:eastAsia="Cambria" w:hAnsi="Cambria" w:cs="Cambria"/>
          <w:i/>
          <w:iCs/>
        </w:rPr>
        <w:lastRenderedPageBreak/>
        <w:t>councilor that comes in for group and one on ones every day. The doctor</w:t>
      </w:r>
      <w:r w:rsidR="0007238D" w:rsidRPr="7CF94A68">
        <w:rPr>
          <w:rFonts w:ascii="Cambria" w:eastAsia="Cambria" w:hAnsi="Cambria" w:cs="Cambria"/>
          <w:i/>
          <w:iCs/>
        </w:rPr>
        <w:t xml:space="preserve"> is a specialist, and he </w:t>
      </w:r>
      <w:r w:rsidR="00FE0C04" w:rsidRPr="7CF94A68">
        <w:rPr>
          <w:rFonts w:ascii="Cambria" w:eastAsia="Cambria" w:hAnsi="Cambria" w:cs="Cambria"/>
          <w:i/>
          <w:iCs/>
        </w:rPr>
        <w:t xml:space="preserve">comes </w:t>
      </w:r>
      <w:r w:rsidR="00FE0C04" w:rsidRPr="7CF94A68">
        <w:rPr>
          <w:rFonts w:ascii="Cambria" w:eastAsia="Cambria" w:hAnsi="Cambria" w:cs="Cambria"/>
          <w:i/>
          <w:iCs/>
        </w:rPr>
        <w:lastRenderedPageBreak/>
        <w:t xml:space="preserve">in three times a week. My Staff is well trained in drug addiction I have 4 security guards 3 RN’s and </w:t>
      </w:r>
      <w:r w:rsidR="00FE0C04" w:rsidRPr="7CF94A68">
        <w:rPr>
          <w:rFonts w:ascii="Cambria" w:eastAsia="Cambria" w:hAnsi="Cambria" w:cs="Cambria"/>
          <w:i/>
          <w:iCs/>
        </w:rPr>
        <w:lastRenderedPageBreak/>
        <w:t>five LPN’s’ and 10 ordinary caring workers. I have</w:t>
      </w:r>
      <w:r w:rsidR="00BA560A" w:rsidRPr="7CF94A68">
        <w:rPr>
          <w:rFonts w:ascii="Cambria" w:eastAsia="Cambria" w:hAnsi="Cambria" w:cs="Cambria"/>
          <w:i/>
          <w:iCs/>
        </w:rPr>
        <w:t xml:space="preserve"> a</w:t>
      </w:r>
      <w:r w:rsidR="00FE0C04" w:rsidRPr="7CF94A68">
        <w:rPr>
          <w:rFonts w:ascii="Cambria" w:eastAsia="Cambria" w:hAnsi="Cambria" w:cs="Cambria"/>
          <w:i/>
          <w:iCs/>
        </w:rPr>
        <w:t xml:space="preserve"> Church’s that donate </w:t>
      </w:r>
      <w:r w:rsidR="009D5DAB" w:rsidRPr="7CF94A68">
        <w:rPr>
          <w:rFonts w:ascii="Cambria" w:eastAsia="Cambria" w:hAnsi="Cambria" w:cs="Cambria"/>
          <w:i/>
          <w:iCs/>
        </w:rPr>
        <w:t>to my</w:t>
      </w:r>
      <w:r w:rsidR="00FE0C04" w:rsidRPr="7CF94A68">
        <w:rPr>
          <w:rFonts w:ascii="Cambria" w:eastAsia="Cambria" w:hAnsi="Cambria" w:cs="Cambria"/>
          <w:i/>
          <w:iCs/>
        </w:rPr>
        <w:t xml:space="preserve"> </w:t>
      </w:r>
      <w:r w:rsidR="00BA560A" w:rsidRPr="7CF94A68">
        <w:rPr>
          <w:rFonts w:ascii="Cambria" w:eastAsia="Cambria" w:hAnsi="Cambria" w:cs="Cambria"/>
          <w:i/>
          <w:iCs/>
        </w:rPr>
        <w:t>Couse. T</w:t>
      </w:r>
      <w:r w:rsidR="00FE0C04" w:rsidRPr="7CF94A68">
        <w:rPr>
          <w:rFonts w:ascii="Cambria" w:eastAsia="Cambria" w:hAnsi="Cambria" w:cs="Cambria"/>
          <w:i/>
          <w:iCs/>
        </w:rPr>
        <w:t>he deaths that</w:t>
      </w:r>
      <w:r w:rsidR="00784620" w:rsidRPr="7CF94A68">
        <w:rPr>
          <w:rFonts w:ascii="Cambria" w:eastAsia="Cambria" w:hAnsi="Cambria" w:cs="Cambria"/>
          <w:i/>
          <w:iCs/>
        </w:rPr>
        <w:t xml:space="preserve"> </w:t>
      </w:r>
      <w:r w:rsidR="00784620" w:rsidRPr="7CF94A68">
        <w:rPr>
          <w:rFonts w:ascii="Cambria" w:eastAsia="Cambria" w:hAnsi="Cambria" w:cs="Cambria"/>
          <w:i/>
          <w:iCs/>
        </w:rPr>
        <w:lastRenderedPageBreak/>
        <w:t>we have had in our little Community</w:t>
      </w:r>
      <w:r w:rsidR="00BA560A" w:rsidRPr="7CF94A68">
        <w:rPr>
          <w:rFonts w:ascii="Cambria" w:eastAsia="Cambria" w:hAnsi="Cambria" w:cs="Cambria"/>
          <w:i/>
          <w:iCs/>
        </w:rPr>
        <w:t xml:space="preserve"> has affected us all.</w:t>
      </w:r>
      <w:r w:rsidR="009D5DAB" w:rsidRPr="7CF94A68">
        <w:rPr>
          <w:rFonts w:ascii="Cambria" w:eastAsia="Cambria" w:hAnsi="Cambria" w:cs="Cambria"/>
          <w:i/>
          <w:iCs/>
        </w:rPr>
        <w:t xml:space="preserve"> We live in the heart of the opioid disaster. </w:t>
      </w:r>
      <w:r w:rsidR="009D5DAB" w:rsidRPr="7CF94A68">
        <w:rPr>
          <w:rFonts w:ascii="Cambria" w:eastAsia="Cambria" w:hAnsi="Cambria" w:cs="Cambria"/>
          <w:i/>
          <w:iCs/>
        </w:rPr>
        <w:lastRenderedPageBreak/>
        <w:t>Helping Hands also helps me with my food supplies at times. The program is an insurance-</w:t>
      </w:r>
      <w:r w:rsidR="00231D7E" w:rsidRPr="7CF94A68">
        <w:rPr>
          <w:rFonts w:ascii="Cambria" w:eastAsia="Cambria" w:hAnsi="Cambria" w:cs="Cambria"/>
          <w:i/>
          <w:iCs/>
        </w:rPr>
        <w:t xml:space="preserve">based </w:t>
      </w:r>
      <w:r w:rsidR="00231D7E" w:rsidRPr="7CF94A68">
        <w:rPr>
          <w:rFonts w:ascii="Cambria" w:eastAsia="Cambria" w:hAnsi="Cambria" w:cs="Cambria"/>
          <w:i/>
          <w:iCs/>
        </w:rPr>
        <w:lastRenderedPageBreak/>
        <w:t>{program}, But</w:t>
      </w:r>
      <w:r w:rsidR="009D5DAB" w:rsidRPr="7CF94A68">
        <w:rPr>
          <w:rFonts w:ascii="Cambria" w:eastAsia="Cambria" w:hAnsi="Cambria" w:cs="Cambria"/>
          <w:i/>
          <w:iCs/>
        </w:rPr>
        <w:t xml:space="preserve"> we do not turn</w:t>
      </w:r>
      <w:r w:rsidR="00BA560A" w:rsidRPr="7CF94A68">
        <w:rPr>
          <w:rFonts w:ascii="Cambria" w:eastAsia="Cambria" w:hAnsi="Cambria" w:cs="Cambria"/>
          <w:i/>
          <w:iCs/>
        </w:rPr>
        <w:t xml:space="preserve"> anyone</w:t>
      </w:r>
      <w:r w:rsidR="009D5DAB" w:rsidRPr="7CF94A68">
        <w:rPr>
          <w:rFonts w:ascii="Cambria" w:eastAsia="Cambria" w:hAnsi="Cambria" w:cs="Cambria"/>
          <w:i/>
          <w:iCs/>
        </w:rPr>
        <w:t xml:space="preserve"> </w:t>
      </w:r>
      <w:r w:rsidR="00BA560A" w:rsidRPr="7CF94A68">
        <w:rPr>
          <w:rFonts w:ascii="Cambria" w:eastAsia="Cambria" w:hAnsi="Cambria" w:cs="Cambria"/>
          <w:i/>
          <w:iCs/>
        </w:rPr>
        <w:t>down.</w:t>
      </w:r>
      <w:r w:rsidR="009D5DAB" w:rsidRPr="7CF94A68">
        <w:rPr>
          <w:rFonts w:ascii="Cambria" w:eastAsia="Cambria" w:hAnsi="Cambria" w:cs="Cambria"/>
          <w:i/>
          <w:iCs/>
        </w:rPr>
        <w:t>]</w:t>
      </w:r>
    </w:p>
    <w:p w14:paraId="3D2414B6" w14:textId="235FDAE9" w:rsidR="00B57809" w:rsidRPr="00F2440D" w:rsidRDefault="00B57809" w:rsidP="008F6F9E">
      <w:pPr>
        <w:pStyle w:val="Header"/>
        <w:rPr>
          <w:rFonts w:ascii="Cambria" w:hAnsi="Cambria"/>
          <w:i/>
        </w:rPr>
      </w:pPr>
    </w:p>
    <w:p w14:paraId="2C3B5F9D" w14:textId="77777777" w:rsidR="00B57809" w:rsidRPr="00F2440D" w:rsidRDefault="00B57809" w:rsidP="008F6F9E">
      <w:pPr>
        <w:pStyle w:val="Header"/>
        <w:rPr>
          <w:rFonts w:ascii="Cambria" w:hAnsi="Cambria"/>
          <w:i/>
        </w:rPr>
      </w:pPr>
    </w:p>
    <w:p w14:paraId="7CCFC72C" w14:textId="6AFA4EF9" w:rsidR="00B57809" w:rsidRPr="00F2440D" w:rsidRDefault="00F2440D" w:rsidP="00F2440D">
      <w:pPr>
        <w:spacing w:after="0" w:line="240" w:lineRule="auto"/>
        <w:rPr>
          <w:rFonts w:ascii="Cambria" w:hAnsi="Cambria"/>
          <w:i/>
          <w:color w:val="222222"/>
          <w:sz w:val="24"/>
          <w:szCs w:val="24"/>
          <w:shd w:val="clear" w:color="auto" w:fill="FFFFFF"/>
        </w:rPr>
      </w:pPr>
      <w:r w:rsidRPr="00F2440D">
        <w:rPr>
          <w:rFonts w:ascii="Cambria" w:hAnsi="Cambria"/>
          <w:i/>
          <w:sz w:val="24"/>
          <w:szCs w:val="24"/>
        </w:rPr>
        <w:lastRenderedPageBreak/>
        <w:t>[</w:t>
      </w:r>
      <w:r w:rsidR="00B57809" w:rsidRPr="00F2440D">
        <w:rPr>
          <w:rFonts w:ascii="Cambria" w:hAnsi="Cambria"/>
          <w:i/>
          <w:sz w:val="24"/>
          <w:szCs w:val="24"/>
        </w:rPr>
        <w:t>Paragraph #1—</w:t>
      </w:r>
      <w:r w:rsidR="00E5431B" w:rsidRPr="00F2440D">
        <w:rPr>
          <w:rFonts w:ascii="Cambria" w:hAnsi="Cambria"/>
          <w:i/>
          <w:color w:val="222222"/>
          <w:sz w:val="24"/>
          <w:szCs w:val="24"/>
          <w:shd w:val="clear" w:color="auto" w:fill="FFFFFF"/>
        </w:rPr>
        <w:t xml:space="preserve"> </w:t>
      </w:r>
      <w:r w:rsidR="00A50BA9">
        <w:rPr>
          <w:rFonts w:ascii="Cambria" w:hAnsi="Cambria"/>
          <w:i/>
          <w:color w:val="222222"/>
          <w:sz w:val="24"/>
          <w:szCs w:val="24"/>
          <w:shd w:val="clear" w:color="auto" w:fill="FFFFFF"/>
        </w:rPr>
        <w:t xml:space="preserve">Forgiveness @ Grace is a Place you can go to find yourself again after an </w:t>
      </w:r>
      <w:r w:rsidR="00A50BA9">
        <w:rPr>
          <w:rFonts w:ascii="Cambria" w:hAnsi="Cambria"/>
          <w:i/>
          <w:color w:val="222222"/>
          <w:sz w:val="24"/>
          <w:szCs w:val="24"/>
          <w:shd w:val="clear" w:color="auto" w:fill="FFFFFF"/>
        </w:rPr>
        <w:lastRenderedPageBreak/>
        <w:t>addiction]</w:t>
      </w:r>
      <w:r w:rsidR="00BA560A">
        <w:rPr>
          <w:rFonts w:ascii="Cambria" w:hAnsi="Cambria"/>
          <w:i/>
          <w:color w:val="222222"/>
          <w:sz w:val="24"/>
          <w:szCs w:val="24"/>
          <w:shd w:val="clear" w:color="auto" w:fill="FFFFFF"/>
        </w:rPr>
        <w:t xml:space="preserve"> </w:t>
      </w:r>
      <w:r w:rsidR="00A50BA9">
        <w:rPr>
          <w:rFonts w:ascii="Cambria" w:hAnsi="Cambria"/>
          <w:i/>
          <w:color w:val="222222"/>
          <w:sz w:val="24"/>
          <w:szCs w:val="24"/>
          <w:shd w:val="clear" w:color="auto" w:fill="FFFFFF"/>
        </w:rPr>
        <w:t>I</w:t>
      </w:r>
      <w:r w:rsidR="00BA560A">
        <w:rPr>
          <w:rFonts w:ascii="Cambria" w:hAnsi="Cambria"/>
          <w:i/>
          <w:color w:val="222222"/>
          <w:sz w:val="24"/>
          <w:szCs w:val="24"/>
          <w:shd w:val="clear" w:color="auto" w:fill="FFFFFF"/>
        </w:rPr>
        <w:t xml:space="preserve"> have</w:t>
      </w:r>
      <w:r w:rsidR="00A50BA9">
        <w:rPr>
          <w:rFonts w:ascii="Cambria" w:hAnsi="Cambria"/>
          <w:i/>
          <w:color w:val="222222"/>
          <w:sz w:val="24"/>
          <w:szCs w:val="24"/>
          <w:shd w:val="clear" w:color="auto" w:fill="FFFFFF"/>
        </w:rPr>
        <w:t xml:space="preserve"> lost my brother to an addiction. He tried the short- term rehabs, two or three </w:t>
      </w:r>
      <w:r w:rsidR="00A50BA9">
        <w:rPr>
          <w:rFonts w:ascii="Cambria" w:hAnsi="Cambria"/>
          <w:i/>
          <w:color w:val="222222"/>
          <w:sz w:val="24"/>
          <w:szCs w:val="24"/>
          <w:shd w:val="clear" w:color="auto" w:fill="FFFFFF"/>
        </w:rPr>
        <w:lastRenderedPageBreak/>
        <w:t xml:space="preserve">weeks at the </w:t>
      </w:r>
      <w:r w:rsidR="00BA560A">
        <w:rPr>
          <w:rFonts w:ascii="Cambria" w:hAnsi="Cambria"/>
          <w:i/>
          <w:color w:val="222222"/>
          <w:sz w:val="24"/>
          <w:szCs w:val="24"/>
          <w:shd w:val="clear" w:color="auto" w:fill="FFFFFF"/>
        </w:rPr>
        <w:t>most. They did nothing for his cravings</w:t>
      </w:r>
      <w:r w:rsidR="00A50BA9">
        <w:rPr>
          <w:rFonts w:ascii="Cambria" w:hAnsi="Cambria"/>
          <w:i/>
          <w:color w:val="222222"/>
          <w:sz w:val="24"/>
          <w:szCs w:val="24"/>
          <w:shd w:val="clear" w:color="auto" w:fill="FFFFFF"/>
        </w:rPr>
        <w:t xml:space="preserve"> / When being in recovery for ninety days </w:t>
      </w:r>
      <w:r w:rsidR="00A50BA9">
        <w:rPr>
          <w:rFonts w:ascii="Cambria" w:hAnsi="Cambria"/>
          <w:i/>
          <w:color w:val="222222"/>
          <w:sz w:val="24"/>
          <w:szCs w:val="24"/>
          <w:shd w:val="clear" w:color="auto" w:fill="FFFFFF"/>
        </w:rPr>
        <w:lastRenderedPageBreak/>
        <w:t xml:space="preserve">you will begin it recognize who you are and realize the stupid mistakes you have made! </w:t>
      </w:r>
      <w:r w:rsidR="00A50BA9">
        <w:rPr>
          <w:rFonts w:ascii="Cambria" w:hAnsi="Cambria"/>
          <w:i/>
          <w:color w:val="222222"/>
          <w:sz w:val="24"/>
          <w:szCs w:val="24"/>
          <w:shd w:val="clear" w:color="auto" w:fill="FFFFFF"/>
        </w:rPr>
        <w:lastRenderedPageBreak/>
        <w:t xml:space="preserve">Becoming the person, you were before the drugs </w:t>
      </w:r>
      <w:r w:rsidR="00BA560A">
        <w:rPr>
          <w:rFonts w:ascii="Cambria" w:hAnsi="Cambria"/>
          <w:i/>
          <w:color w:val="222222"/>
          <w:sz w:val="24"/>
          <w:szCs w:val="24"/>
          <w:shd w:val="clear" w:color="auto" w:fill="FFFFFF"/>
        </w:rPr>
        <w:t xml:space="preserve">Our Program </w:t>
      </w:r>
      <w:r w:rsidR="00A50BA9">
        <w:rPr>
          <w:rFonts w:ascii="Cambria" w:hAnsi="Cambria"/>
          <w:i/>
          <w:color w:val="222222"/>
          <w:sz w:val="24"/>
          <w:szCs w:val="24"/>
          <w:shd w:val="clear" w:color="auto" w:fill="FFFFFF"/>
        </w:rPr>
        <w:t xml:space="preserve">will let you put some clarity </w:t>
      </w:r>
      <w:r w:rsidR="00A50BA9">
        <w:rPr>
          <w:rFonts w:ascii="Cambria" w:hAnsi="Cambria"/>
          <w:i/>
          <w:color w:val="222222"/>
          <w:sz w:val="24"/>
          <w:szCs w:val="24"/>
          <w:shd w:val="clear" w:color="auto" w:fill="FFFFFF"/>
        </w:rPr>
        <w:lastRenderedPageBreak/>
        <w:t xml:space="preserve">back into your </w:t>
      </w:r>
      <w:r w:rsidR="00BA560A">
        <w:rPr>
          <w:rFonts w:ascii="Cambria" w:hAnsi="Cambria"/>
          <w:i/>
          <w:color w:val="222222"/>
          <w:sz w:val="24"/>
          <w:szCs w:val="24"/>
          <w:shd w:val="clear" w:color="auto" w:fill="FFFFFF"/>
        </w:rPr>
        <w:t xml:space="preserve">life We have all the behavioral-health services and addiction prevention </w:t>
      </w:r>
      <w:r w:rsidR="00BA560A">
        <w:rPr>
          <w:rFonts w:ascii="Cambria" w:hAnsi="Cambria"/>
          <w:i/>
          <w:color w:val="222222"/>
          <w:sz w:val="24"/>
          <w:szCs w:val="24"/>
          <w:shd w:val="clear" w:color="auto" w:fill="FFFFFF"/>
        </w:rPr>
        <w:lastRenderedPageBreak/>
        <w:t xml:space="preserve">program that are </w:t>
      </w:r>
      <w:r w:rsidR="002957D0">
        <w:rPr>
          <w:rFonts w:ascii="Cambria" w:hAnsi="Cambria"/>
          <w:i/>
          <w:color w:val="222222"/>
          <w:sz w:val="24"/>
          <w:szCs w:val="24"/>
          <w:shd w:val="clear" w:color="auto" w:fill="FFFFFF"/>
        </w:rPr>
        <w:t xml:space="preserve">necessary. We have been approved by {CSAT]the center for substance abuse </w:t>
      </w:r>
      <w:r w:rsidR="002957D0">
        <w:rPr>
          <w:rFonts w:ascii="Cambria" w:hAnsi="Cambria"/>
          <w:i/>
          <w:color w:val="222222"/>
          <w:sz w:val="24"/>
          <w:szCs w:val="24"/>
          <w:shd w:val="clear" w:color="auto" w:fill="FFFFFF"/>
        </w:rPr>
        <w:lastRenderedPageBreak/>
        <w:t xml:space="preserve">treatment and also the cent for </w:t>
      </w:r>
      <w:r w:rsidR="00E86246">
        <w:rPr>
          <w:rFonts w:ascii="Cambria" w:hAnsi="Cambria"/>
          <w:i/>
          <w:color w:val="222222"/>
          <w:sz w:val="24"/>
          <w:szCs w:val="24"/>
          <w:shd w:val="clear" w:color="auto" w:fill="FFFFFF"/>
        </w:rPr>
        <w:t>Behavior health</w:t>
      </w:r>
      <w:r w:rsidR="002957D0">
        <w:rPr>
          <w:rFonts w:ascii="Cambria" w:hAnsi="Cambria"/>
          <w:i/>
          <w:color w:val="222222"/>
          <w:sz w:val="24"/>
          <w:szCs w:val="24"/>
          <w:shd w:val="clear" w:color="auto" w:fill="FFFFFF"/>
        </w:rPr>
        <w:t xml:space="preserve"> Statics and </w:t>
      </w:r>
      <w:r w:rsidR="00E86246">
        <w:rPr>
          <w:rFonts w:ascii="Cambria" w:hAnsi="Cambria"/>
          <w:i/>
          <w:color w:val="222222"/>
          <w:sz w:val="24"/>
          <w:szCs w:val="24"/>
          <w:shd w:val="clear" w:color="auto" w:fill="FFFFFF"/>
        </w:rPr>
        <w:t>Quality {</w:t>
      </w:r>
      <w:r w:rsidR="002957D0">
        <w:rPr>
          <w:rFonts w:ascii="Cambria" w:hAnsi="Cambria"/>
          <w:i/>
          <w:color w:val="222222"/>
          <w:sz w:val="24"/>
          <w:szCs w:val="24"/>
          <w:shd w:val="clear" w:color="auto" w:fill="FFFFFF"/>
        </w:rPr>
        <w:t xml:space="preserve">CBHSQ}. We have high </w:t>
      </w:r>
      <w:r w:rsidR="002957D0">
        <w:rPr>
          <w:rFonts w:ascii="Cambria" w:hAnsi="Cambria"/>
          <w:i/>
          <w:color w:val="222222"/>
          <w:sz w:val="24"/>
          <w:szCs w:val="24"/>
          <w:shd w:val="clear" w:color="auto" w:fill="FFFFFF"/>
        </w:rPr>
        <w:lastRenderedPageBreak/>
        <w:t xml:space="preserve">standards and High hopes our success rate is 99% higher than almost all other rehabs. </w:t>
      </w:r>
      <w:r w:rsidR="00E86246">
        <w:rPr>
          <w:rFonts w:ascii="Cambria" w:hAnsi="Cambria"/>
          <w:i/>
          <w:color w:val="222222"/>
          <w:sz w:val="24"/>
          <w:szCs w:val="24"/>
          <w:shd w:val="clear" w:color="auto" w:fill="FFFFFF"/>
        </w:rPr>
        <w:t xml:space="preserve">We </w:t>
      </w:r>
      <w:r w:rsidR="00E86246">
        <w:rPr>
          <w:rFonts w:ascii="Cambria" w:hAnsi="Cambria"/>
          <w:i/>
          <w:color w:val="222222"/>
          <w:sz w:val="24"/>
          <w:szCs w:val="24"/>
          <w:shd w:val="clear" w:color="auto" w:fill="FFFFFF"/>
        </w:rPr>
        <w:lastRenderedPageBreak/>
        <w:t>have found when your heart is put into saving someone’s life it can make a difference</w:t>
      </w:r>
    </w:p>
    <w:p w14:paraId="4A18EB94" w14:textId="77777777" w:rsidR="00F2440D" w:rsidRPr="00F2440D" w:rsidRDefault="00F2440D" w:rsidP="00F2440D">
      <w:pPr>
        <w:spacing w:after="0" w:line="240" w:lineRule="auto"/>
        <w:rPr>
          <w:rFonts w:ascii="Cambria" w:hAnsi="Cambria"/>
          <w:i/>
          <w:sz w:val="24"/>
          <w:szCs w:val="24"/>
        </w:rPr>
      </w:pPr>
    </w:p>
    <w:p w14:paraId="39126BB3" w14:textId="241AE13E" w:rsidR="00B57809" w:rsidRPr="00F2440D" w:rsidRDefault="00F2440D" w:rsidP="00F2440D">
      <w:pPr>
        <w:spacing w:after="0" w:line="240" w:lineRule="auto"/>
        <w:rPr>
          <w:rFonts w:ascii="Cambria" w:hAnsi="Cambria"/>
          <w:i/>
          <w:color w:val="222222"/>
          <w:sz w:val="24"/>
          <w:szCs w:val="24"/>
          <w:shd w:val="clear" w:color="auto" w:fill="FFFFFF"/>
        </w:rPr>
      </w:pPr>
      <w:r w:rsidRPr="00F2440D">
        <w:rPr>
          <w:rFonts w:ascii="Cambria" w:hAnsi="Cambria"/>
          <w:i/>
          <w:sz w:val="24"/>
          <w:szCs w:val="24"/>
        </w:rPr>
        <w:lastRenderedPageBreak/>
        <w:t>[</w:t>
      </w:r>
      <w:r w:rsidR="00B57809" w:rsidRPr="00F2440D">
        <w:rPr>
          <w:rFonts w:ascii="Cambria" w:hAnsi="Cambria"/>
          <w:i/>
          <w:sz w:val="24"/>
          <w:szCs w:val="24"/>
        </w:rPr>
        <w:t>Paragraph #2—</w:t>
      </w:r>
      <w:r w:rsidR="00784620">
        <w:rPr>
          <w:rFonts w:ascii="Cambria" w:hAnsi="Cambria"/>
          <w:i/>
          <w:color w:val="222222"/>
          <w:sz w:val="24"/>
          <w:szCs w:val="24"/>
          <w:shd w:val="clear" w:color="auto" w:fill="FFFFFF"/>
        </w:rPr>
        <w:t xml:space="preserve">The Grade School that we had bout had not been occupied for a </w:t>
      </w:r>
      <w:r w:rsidR="009D5DAB">
        <w:rPr>
          <w:rFonts w:ascii="Cambria" w:hAnsi="Cambria"/>
          <w:i/>
          <w:color w:val="222222"/>
          <w:sz w:val="24"/>
          <w:szCs w:val="24"/>
          <w:shd w:val="clear" w:color="auto" w:fill="FFFFFF"/>
        </w:rPr>
        <w:t>while. So,</w:t>
      </w:r>
      <w:r w:rsidR="00784620">
        <w:rPr>
          <w:rFonts w:ascii="Cambria" w:hAnsi="Cambria"/>
          <w:i/>
          <w:color w:val="222222"/>
          <w:sz w:val="24"/>
          <w:szCs w:val="24"/>
          <w:shd w:val="clear" w:color="auto" w:fill="FFFFFF"/>
        </w:rPr>
        <w:t xml:space="preserve"> we </w:t>
      </w:r>
      <w:r w:rsidR="00784620">
        <w:rPr>
          <w:rFonts w:ascii="Cambria" w:hAnsi="Cambria"/>
          <w:i/>
          <w:color w:val="222222"/>
          <w:sz w:val="24"/>
          <w:szCs w:val="24"/>
          <w:shd w:val="clear" w:color="auto" w:fill="FFFFFF"/>
        </w:rPr>
        <w:lastRenderedPageBreak/>
        <w:t xml:space="preserve">put a lot of work in making it comfortable for our patients. We lined the walk-in stone with </w:t>
      </w:r>
      <w:r w:rsidR="00784620">
        <w:rPr>
          <w:rFonts w:ascii="Cambria" w:hAnsi="Cambria"/>
          <w:i/>
          <w:color w:val="222222"/>
          <w:sz w:val="24"/>
          <w:szCs w:val="24"/>
          <w:shd w:val="clear" w:color="auto" w:fill="FFFFFF"/>
        </w:rPr>
        <w:lastRenderedPageBreak/>
        <w:t xml:space="preserve">daisies by its side. Painted the inside white and the </w:t>
      </w:r>
      <w:r w:rsidR="009D5DAB">
        <w:rPr>
          <w:rFonts w:ascii="Cambria" w:hAnsi="Cambria"/>
          <w:i/>
          <w:color w:val="222222"/>
          <w:sz w:val="24"/>
          <w:szCs w:val="24"/>
          <w:shd w:val="clear" w:color="auto" w:fill="FFFFFF"/>
        </w:rPr>
        <w:t>outside</w:t>
      </w:r>
      <w:r w:rsidR="00784620">
        <w:rPr>
          <w:rFonts w:ascii="Cambria" w:hAnsi="Cambria"/>
          <w:i/>
          <w:color w:val="222222"/>
          <w:sz w:val="24"/>
          <w:szCs w:val="24"/>
          <w:shd w:val="clear" w:color="auto" w:fill="FFFFFF"/>
        </w:rPr>
        <w:t xml:space="preserve"> light </w:t>
      </w:r>
      <w:r w:rsidR="009D5DAB">
        <w:rPr>
          <w:rFonts w:ascii="Cambria" w:hAnsi="Cambria"/>
          <w:i/>
          <w:color w:val="222222"/>
          <w:sz w:val="24"/>
          <w:szCs w:val="24"/>
          <w:shd w:val="clear" w:color="auto" w:fill="FFFFFF"/>
        </w:rPr>
        <w:t>tan. Everyone</w:t>
      </w:r>
      <w:r w:rsidR="00784620">
        <w:rPr>
          <w:rFonts w:ascii="Cambria" w:hAnsi="Cambria"/>
          <w:i/>
          <w:color w:val="222222"/>
          <w:sz w:val="24"/>
          <w:szCs w:val="24"/>
          <w:shd w:val="clear" w:color="auto" w:fill="FFFFFF"/>
        </w:rPr>
        <w:t xml:space="preserve"> has </w:t>
      </w:r>
      <w:r w:rsidR="009D5DAB">
        <w:rPr>
          <w:rFonts w:ascii="Cambria" w:hAnsi="Cambria"/>
          <w:i/>
          <w:color w:val="222222"/>
          <w:sz w:val="24"/>
          <w:szCs w:val="24"/>
          <w:shd w:val="clear" w:color="auto" w:fill="FFFFFF"/>
        </w:rPr>
        <w:t>their own</w:t>
      </w:r>
      <w:r w:rsidR="00784620">
        <w:rPr>
          <w:rFonts w:ascii="Cambria" w:hAnsi="Cambria"/>
          <w:i/>
          <w:color w:val="222222"/>
          <w:sz w:val="24"/>
          <w:szCs w:val="24"/>
          <w:shd w:val="clear" w:color="auto" w:fill="FFFFFF"/>
        </w:rPr>
        <w:t xml:space="preserve"> </w:t>
      </w:r>
      <w:r w:rsidR="00784620">
        <w:rPr>
          <w:rFonts w:ascii="Cambria" w:hAnsi="Cambria"/>
          <w:i/>
          <w:color w:val="222222"/>
          <w:sz w:val="24"/>
          <w:szCs w:val="24"/>
          <w:shd w:val="clear" w:color="auto" w:fill="FFFFFF"/>
        </w:rPr>
        <w:lastRenderedPageBreak/>
        <w:t>eight by twelve room with the four by four bathroom in the back of each</w:t>
      </w:r>
      <w:r w:rsidR="009D5DAB">
        <w:rPr>
          <w:rFonts w:ascii="Cambria" w:hAnsi="Cambria"/>
          <w:i/>
          <w:color w:val="222222"/>
          <w:sz w:val="24"/>
          <w:szCs w:val="24"/>
          <w:shd w:val="clear" w:color="auto" w:fill="FFFFFF"/>
        </w:rPr>
        <w:t xml:space="preserve">. The kitchen-Craft </w:t>
      </w:r>
      <w:r w:rsidR="009D5DAB">
        <w:rPr>
          <w:rFonts w:ascii="Cambria" w:hAnsi="Cambria"/>
          <w:i/>
          <w:color w:val="222222"/>
          <w:sz w:val="24"/>
          <w:szCs w:val="24"/>
          <w:shd w:val="clear" w:color="auto" w:fill="FFFFFF"/>
        </w:rPr>
        <w:lastRenderedPageBreak/>
        <w:t xml:space="preserve">room is at the entrance.  We have double doors decorated with </w:t>
      </w:r>
      <w:r w:rsidR="00231D7E">
        <w:rPr>
          <w:rFonts w:ascii="Cambria" w:hAnsi="Cambria"/>
          <w:i/>
          <w:color w:val="222222"/>
          <w:sz w:val="24"/>
          <w:szCs w:val="24"/>
          <w:shd w:val="clear" w:color="auto" w:fill="FFFFFF"/>
        </w:rPr>
        <w:t>towering flower</w:t>
      </w:r>
      <w:r w:rsidR="009D5DAB">
        <w:rPr>
          <w:rFonts w:ascii="Cambria" w:hAnsi="Cambria"/>
          <w:i/>
          <w:color w:val="222222"/>
          <w:sz w:val="24"/>
          <w:szCs w:val="24"/>
          <w:shd w:val="clear" w:color="auto" w:fill="FFFFFF"/>
        </w:rPr>
        <w:t xml:space="preserve"> pots beside of </w:t>
      </w:r>
      <w:r w:rsidR="00231D7E">
        <w:rPr>
          <w:rFonts w:ascii="Cambria" w:hAnsi="Cambria"/>
          <w:i/>
          <w:color w:val="222222"/>
          <w:sz w:val="24"/>
          <w:szCs w:val="24"/>
          <w:shd w:val="clear" w:color="auto" w:fill="FFFFFF"/>
        </w:rPr>
        <w:lastRenderedPageBreak/>
        <w:t xml:space="preserve">each. The program is a three-month program, so we do have restraints on the windows and </w:t>
      </w:r>
      <w:r w:rsidR="00231D7E">
        <w:rPr>
          <w:rFonts w:ascii="Cambria" w:hAnsi="Cambria"/>
          <w:i/>
          <w:color w:val="222222"/>
          <w:sz w:val="24"/>
          <w:szCs w:val="24"/>
          <w:shd w:val="clear" w:color="auto" w:fill="FFFFFF"/>
        </w:rPr>
        <w:lastRenderedPageBreak/>
        <w:t xml:space="preserve">the door at the other end other hall does stay locked for the safety of the occupants] We do </w:t>
      </w:r>
      <w:r w:rsidR="00231D7E">
        <w:rPr>
          <w:rFonts w:ascii="Cambria" w:hAnsi="Cambria"/>
          <w:i/>
          <w:color w:val="222222"/>
          <w:sz w:val="24"/>
          <w:szCs w:val="24"/>
          <w:shd w:val="clear" w:color="auto" w:fill="FFFFFF"/>
        </w:rPr>
        <w:lastRenderedPageBreak/>
        <w:t xml:space="preserve">have a parking lot that we can play base- ball on and lovely fenced in playground sense it was </w:t>
      </w:r>
      <w:r w:rsidR="00231D7E">
        <w:rPr>
          <w:rFonts w:ascii="Cambria" w:hAnsi="Cambria"/>
          <w:i/>
          <w:color w:val="222222"/>
          <w:sz w:val="24"/>
          <w:szCs w:val="24"/>
          <w:shd w:val="clear" w:color="auto" w:fill="FFFFFF"/>
        </w:rPr>
        <w:lastRenderedPageBreak/>
        <w:t xml:space="preserve">a grade school </w:t>
      </w:r>
      <w:r w:rsidR="00BA560A">
        <w:rPr>
          <w:rFonts w:ascii="Cambria" w:hAnsi="Cambria"/>
          <w:i/>
          <w:color w:val="222222"/>
          <w:sz w:val="24"/>
          <w:szCs w:val="24"/>
          <w:shd w:val="clear" w:color="auto" w:fill="FFFFFF"/>
        </w:rPr>
        <w:t>we do have a fenced yard</w:t>
      </w:r>
      <w:r w:rsidR="00231D7E">
        <w:rPr>
          <w:rFonts w:ascii="Cambria" w:hAnsi="Cambria"/>
          <w:i/>
          <w:color w:val="222222"/>
          <w:sz w:val="24"/>
          <w:szCs w:val="24"/>
          <w:shd w:val="clear" w:color="auto" w:fill="FFFFFF"/>
        </w:rPr>
        <w:t xml:space="preserve">. We planted trees under each window </w:t>
      </w:r>
      <w:r w:rsidR="00A50BA9">
        <w:rPr>
          <w:rFonts w:ascii="Cambria" w:hAnsi="Cambria"/>
          <w:i/>
          <w:color w:val="222222"/>
          <w:sz w:val="24"/>
          <w:szCs w:val="24"/>
          <w:shd w:val="clear" w:color="auto" w:fill="FFFFFF"/>
        </w:rPr>
        <w:t>to give</w:t>
      </w:r>
      <w:r w:rsidR="00231D7E">
        <w:rPr>
          <w:rFonts w:ascii="Cambria" w:hAnsi="Cambria"/>
          <w:i/>
          <w:color w:val="222222"/>
          <w:sz w:val="24"/>
          <w:szCs w:val="24"/>
          <w:shd w:val="clear" w:color="auto" w:fill="FFFFFF"/>
        </w:rPr>
        <w:t xml:space="preserve"> the </w:t>
      </w:r>
      <w:r w:rsidR="00231D7E">
        <w:rPr>
          <w:rFonts w:ascii="Cambria" w:hAnsi="Cambria"/>
          <w:i/>
          <w:color w:val="222222"/>
          <w:sz w:val="24"/>
          <w:szCs w:val="24"/>
          <w:shd w:val="clear" w:color="auto" w:fill="FFFFFF"/>
        </w:rPr>
        <w:lastRenderedPageBreak/>
        <w:t xml:space="preserve">place some </w:t>
      </w:r>
      <w:r w:rsidR="00A50BA9">
        <w:rPr>
          <w:rFonts w:ascii="Cambria" w:hAnsi="Cambria"/>
          <w:i/>
          <w:color w:val="222222"/>
          <w:sz w:val="24"/>
          <w:szCs w:val="24"/>
          <w:shd w:val="clear" w:color="auto" w:fill="FFFFFF"/>
        </w:rPr>
        <w:t>character and it seems to be coming together.</w:t>
      </w:r>
    </w:p>
    <w:p w14:paraId="12BA9130" w14:textId="77777777" w:rsidR="00F2440D" w:rsidRPr="00F2440D" w:rsidRDefault="00F2440D" w:rsidP="00F2440D">
      <w:pPr>
        <w:spacing w:after="0" w:line="240" w:lineRule="auto"/>
        <w:rPr>
          <w:rFonts w:ascii="Cambria" w:hAnsi="Cambria"/>
          <w:i/>
          <w:sz w:val="24"/>
          <w:szCs w:val="24"/>
        </w:rPr>
      </w:pPr>
    </w:p>
    <w:p w14:paraId="575AE368" w14:textId="6C3F1426" w:rsidR="7CF94A68" w:rsidRDefault="7CF94A68" w:rsidP="7CF94A68">
      <w:pPr>
        <w:pStyle w:val="Header"/>
        <w:rPr>
          <w:rFonts w:ascii="Cambria" w:eastAsia="Cambria" w:hAnsi="Cambria" w:cs="Cambria"/>
          <w:i/>
          <w:iCs/>
          <w:sz w:val="24"/>
          <w:szCs w:val="24"/>
        </w:rPr>
      </w:pPr>
      <w:r w:rsidRPr="7CF94A68">
        <w:rPr>
          <w:rFonts w:ascii="Cambria" w:eastAsia="Cambria" w:hAnsi="Cambria" w:cs="Cambria"/>
          <w:i/>
          <w:iCs/>
          <w:sz w:val="24"/>
          <w:szCs w:val="24"/>
        </w:rPr>
        <w:lastRenderedPageBreak/>
        <w:t xml:space="preserve">[Paragraph #3 Each Spring and Fall our community troughs a fund Raiser. We have carnival </w:t>
      </w:r>
      <w:r w:rsidRPr="7CF94A68">
        <w:rPr>
          <w:rFonts w:ascii="Cambria" w:eastAsia="Cambria" w:hAnsi="Cambria" w:cs="Cambria"/>
          <w:i/>
          <w:iCs/>
          <w:sz w:val="24"/>
          <w:szCs w:val="24"/>
        </w:rPr>
        <w:lastRenderedPageBreak/>
        <w:t xml:space="preserve">rides, Hot dog-sales and different Music Bands to keep it live. My program {Grace@ </w:t>
      </w:r>
      <w:r w:rsidRPr="7CF94A68">
        <w:rPr>
          <w:rFonts w:ascii="Cambria" w:eastAsia="Cambria" w:hAnsi="Cambria" w:cs="Cambria"/>
          <w:i/>
          <w:iCs/>
          <w:sz w:val="24"/>
          <w:szCs w:val="24"/>
        </w:rPr>
        <w:lastRenderedPageBreak/>
        <w:t xml:space="preserve">forgiveness} sells the beaded neckless and other jewelry that is made in craft class. Every </w:t>
      </w:r>
      <w:r w:rsidRPr="7CF94A68">
        <w:rPr>
          <w:rFonts w:ascii="Cambria" w:eastAsia="Cambria" w:hAnsi="Cambria" w:cs="Cambria"/>
          <w:i/>
          <w:iCs/>
          <w:sz w:val="24"/>
          <w:szCs w:val="24"/>
        </w:rPr>
        <w:lastRenderedPageBreak/>
        <w:t xml:space="preserve">dollar raised goes to Grace and Forgiveness. This community has lost so many loved ones due </w:t>
      </w:r>
      <w:r w:rsidRPr="7CF94A68">
        <w:rPr>
          <w:rFonts w:ascii="Cambria" w:eastAsia="Cambria" w:hAnsi="Cambria" w:cs="Cambria"/>
          <w:i/>
          <w:iCs/>
          <w:sz w:val="24"/>
          <w:szCs w:val="24"/>
        </w:rPr>
        <w:lastRenderedPageBreak/>
        <w:t xml:space="preserve">to the drug epidemic in its community, we all stand together to raise the money for my </w:t>
      </w:r>
      <w:r w:rsidRPr="7CF94A68">
        <w:rPr>
          <w:rFonts w:ascii="Cambria" w:eastAsia="Cambria" w:hAnsi="Cambria" w:cs="Cambria"/>
          <w:i/>
          <w:iCs/>
          <w:sz w:val="24"/>
          <w:szCs w:val="24"/>
        </w:rPr>
        <w:lastRenderedPageBreak/>
        <w:t xml:space="preserve">foundation to prevent more deaths and disasters we are willing to do anything to prevent </w:t>
      </w:r>
    </w:p>
    <w:p w14:paraId="18DC8D0D" w14:textId="1B9F69B5" w:rsidR="00753751" w:rsidRPr="00F2440D" w:rsidRDefault="7CF94A68" w:rsidP="7CF94A68">
      <w:pPr>
        <w:pStyle w:val="Header"/>
        <w:rPr>
          <w:rFonts w:ascii="Cambria" w:eastAsia="Cambria" w:hAnsi="Cambria" w:cs="Cambria"/>
          <w:i/>
          <w:iCs/>
        </w:rPr>
      </w:pPr>
      <w:r w:rsidRPr="7CF94A68">
        <w:rPr>
          <w:rFonts w:ascii="Cambria" w:eastAsia="Cambria" w:hAnsi="Cambria" w:cs="Cambria"/>
          <w:i/>
          <w:iCs/>
          <w:sz w:val="24"/>
          <w:szCs w:val="24"/>
        </w:rPr>
        <w:lastRenderedPageBreak/>
        <w:t>more devastation.</w:t>
      </w:r>
    </w:p>
    <w:p w14:paraId="0B3BA556" w14:textId="77777777" w:rsidR="009C1D54" w:rsidRDefault="009C1D54" w:rsidP="008F6F9E">
      <w:pPr>
        <w:pStyle w:val="Header"/>
        <w:rPr>
          <w:rFonts w:ascii="Cambria" w:hAnsi="Cambria"/>
        </w:rPr>
      </w:pPr>
    </w:p>
    <w:p w14:paraId="0A428C24" w14:textId="77777777" w:rsidR="009C1D54" w:rsidRDefault="009C1D54" w:rsidP="008F6F9E">
      <w:pPr>
        <w:pStyle w:val="Header"/>
        <w:rPr>
          <w:rFonts w:ascii="Cambria" w:hAnsi="Cambria"/>
        </w:rPr>
      </w:pPr>
    </w:p>
    <w:p w14:paraId="360707E3" w14:textId="2B4C4FC9" w:rsidR="009C1D54" w:rsidRDefault="009C1D54" w:rsidP="008F6F9E">
      <w:pPr>
        <w:pStyle w:val="Header"/>
        <w:rPr>
          <w:rFonts w:ascii="Cambria" w:hAnsi="Cambria"/>
        </w:rPr>
      </w:pPr>
    </w:p>
    <w:p w14:paraId="3AF81254" w14:textId="066B20FD" w:rsidR="009C1D54" w:rsidRDefault="009C1D54" w:rsidP="008F6F9E">
      <w:pPr>
        <w:pStyle w:val="Header"/>
        <w:rPr>
          <w:rFonts w:ascii="Cambria" w:hAnsi="Cambria"/>
        </w:rPr>
      </w:pPr>
    </w:p>
    <w:p w14:paraId="0E0E9480" w14:textId="524C8307" w:rsidR="009C1D54" w:rsidRPr="005234BF" w:rsidRDefault="009C1D54" w:rsidP="008F6F9E">
      <w:pPr>
        <w:pStyle w:val="Header"/>
        <w:rPr>
          <w:rFonts w:ascii="Cambria" w:hAnsi="Cambria"/>
        </w:rPr>
      </w:pPr>
    </w:p>
    <w:p w14:paraId="6063A4ED" w14:textId="77777777" w:rsidR="008F6F9E" w:rsidRPr="005234BF" w:rsidRDefault="008F6F9E" w:rsidP="008F6F9E">
      <w:pPr>
        <w:pStyle w:val="Header"/>
        <w:rPr>
          <w:rFonts w:ascii="Cambria" w:hAnsi="Cambria"/>
        </w:rPr>
      </w:pPr>
    </w:p>
    <w:sdt>
      <w:sdtPr>
        <w:rPr>
          <w:rFonts w:asciiTheme="minorHAnsi" w:eastAsiaTheme="minorHAnsi" w:hAnsiTheme="minorHAnsi" w:cstheme="minorBidi"/>
          <w:color w:val="auto"/>
          <w:sz w:val="22"/>
          <w:szCs w:val="22"/>
        </w:rPr>
        <w:id w:val="-1364825543"/>
        <w:docPartObj>
          <w:docPartGallery w:val="Bibliographies"/>
          <w:docPartUnique/>
        </w:docPartObj>
      </w:sdtPr>
      <w:sdtEndPr/>
      <w:sdtContent>
        <w:p w14:paraId="3E8DBCAE" w14:textId="6EF14621" w:rsidR="0060744C" w:rsidRDefault="0060744C">
          <w:pPr>
            <w:pStyle w:val="Heading1"/>
          </w:pPr>
          <w:r>
            <w:t>References</w:t>
          </w:r>
        </w:p>
        <w:sdt>
          <w:sdtPr>
            <w:id w:val="-573587230"/>
            <w:bibliography/>
          </w:sdtPr>
          <w:sdtEndPr/>
          <w:sdtContent>
            <w:p w14:paraId="27A30D0A" w14:textId="77777777" w:rsidR="0060744C" w:rsidRDefault="0060744C" w:rsidP="0060744C">
              <w:pPr>
                <w:pStyle w:val="Bibliography"/>
                <w:ind w:left="720" w:hanging="720"/>
                <w:rPr>
                  <w:noProof/>
                  <w:sz w:val="24"/>
                  <w:szCs w:val="24"/>
                </w:rPr>
              </w:pPr>
              <w:r>
                <w:fldChar w:fldCharType="begin"/>
              </w:r>
              <w:r>
                <w:instrText xml:space="preserve"> BIBLIOGRAPHY </w:instrText>
              </w:r>
              <w:r>
                <w:fldChar w:fldCharType="separate"/>
              </w:r>
              <w:r>
                <w:rPr>
                  <w:i/>
                  <w:iCs/>
                  <w:noProof/>
                </w:rPr>
                <w:t>Who We Are</w:t>
              </w:r>
              <w:r>
                <w:rPr>
                  <w:noProof/>
                </w:rPr>
                <w:t>. (n.d.). Retrieved 8 21, 2018, from http://www.samhsa.gov/about-us/who-we-are</w:t>
              </w:r>
            </w:p>
            <w:p w14:paraId="35380D9A" w14:textId="7CD40A62" w:rsidR="0060744C" w:rsidRDefault="0060744C" w:rsidP="0060744C">
              <w:pPr>
                <w:pStyle w:val="Bibliography"/>
                <w:ind w:left="720" w:hanging="720"/>
                <w:rPr>
                  <w:noProof/>
                </w:rPr>
              </w:pPr>
              <w:r>
                <w:rPr>
                  <w:noProof/>
                </w:rPr>
                <w:lastRenderedPageBreak/>
                <w:t xml:space="preserve">Wilson, K., Crupi, C. D., Greene, G., Gaulin-Jones, B., Dehoux, E., &amp; Korol, C. T. (1995). Consumer </w:t>
              </w:r>
              <w:r>
                <w:rPr>
                  <w:noProof/>
                </w:rPr>
                <w:lastRenderedPageBreak/>
                <w:t xml:space="preserve">satisfaction with a rehabilitation mobile outreach program. </w:t>
              </w:r>
              <w:r>
                <w:rPr>
                  <w:i/>
                  <w:iCs/>
                  <w:noProof/>
                </w:rPr>
                <w:t xml:space="preserve">Archives of Physical Medicine and </w:t>
              </w:r>
              <w:r>
                <w:rPr>
                  <w:i/>
                  <w:iCs/>
                  <w:noProof/>
                </w:rPr>
                <w:lastRenderedPageBreak/>
                <w:t>Rehabilitation, 76</w:t>
              </w:r>
              <w:r>
                <w:rPr>
                  <w:noProof/>
                </w:rPr>
                <w:t xml:space="preserve">(10), 899-904. Retrieved 8 21, 2018, from </w:t>
              </w:r>
              <w:r>
                <w:rPr>
                  <w:noProof/>
                </w:rPr>
                <w:lastRenderedPageBreak/>
                <w:t>https://sciencedirect.com/science/article/pii/s0003999395800638</w:t>
              </w:r>
            </w:p>
            <w:p w14:paraId="5E8C4377" w14:textId="29E47FFC" w:rsidR="0060744C" w:rsidRDefault="0060744C" w:rsidP="0060744C">
              <w:r>
                <w:rPr>
                  <w:b/>
                  <w:bCs/>
                  <w:noProof/>
                </w:rPr>
                <w:lastRenderedPageBreak/>
                <w:fldChar w:fldCharType="end"/>
              </w:r>
            </w:p>
          </w:sdtContent>
        </w:sdt>
      </w:sdtContent>
    </w:sdt>
    <w:p w14:paraId="61BFF0FD" w14:textId="62C51A45" w:rsidR="00596357" w:rsidRPr="005860D8" w:rsidRDefault="00596357" w:rsidP="0060744C">
      <w:pPr>
        <w:rPr>
          <w:i/>
          <w:rPrChange w:id="4" w:author="carrie sizemore" w:date="2018-08-23T11:18:00Z">
            <w:rPr/>
          </w:rPrChange>
        </w:rPr>
      </w:pPr>
    </w:p>
    <w:p w14:paraId="5123F0F9" w14:textId="6C45D3E0" w:rsidR="00596357" w:rsidRDefault="00596357" w:rsidP="00596357"/>
    <w:p w14:paraId="69BAFB4D" w14:textId="77777777" w:rsidR="00A80B5E" w:rsidRPr="005234BF" w:rsidRDefault="00A80B5E" w:rsidP="005C2327">
      <w:pPr>
        <w:spacing w:after="0" w:line="480" w:lineRule="auto"/>
        <w:jc w:val="center"/>
        <w:rPr>
          <w:rFonts w:ascii="Cambria" w:hAnsi="Cambria" w:cs="Times New Roman"/>
          <w:sz w:val="24"/>
          <w:szCs w:val="24"/>
        </w:rPr>
      </w:pPr>
    </w:p>
    <w:sectPr w:rsidR="00A80B5E" w:rsidRPr="005234B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BCD0F" w14:textId="77777777" w:rsidR="008F7B7D" w:rsidRDefault="008F7B7D" w:rsidP="00E76E04">
      <w:pPr>
        <w:spacing w:after="0" w:line="240" w:lineRule="auto"/>
      </w:pPr>
      <w:r>
        <w:separator/>
      </w:r>
    </w:p>
  </w:endnote>
  <w:endnote w:type="continuationSeparator" w:id="0">
    <w:p w14:paraId="43C45F4D" w14:textId="77777777" w:rsidR="008F7B7D" w:rsidRDefault="008F7B7D" w:rsidP="00E76E04">
      <w:pPr>
        <w:spacing w:after="0" w:line="240" w:lineRule="auto"/>
      </w:pPr>
      <w:r>
        <w:continuationSeparator/>
      </w:r>
    </w:p>
  </w:endnote>
  <w:endnote w:type="continuationNotice" w:id="1">
    <w:p w14:paraId="22F180E4" w14:textId="77777777" w:rsidR="008F7B7D" w:rsidRDefault="008F7B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8AC2E" w14:textId="77777777" w:rsidR="00750A6D" w:rsidRDefault="00750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E4B6" w14:textId="77777777" w:rsidR="00750A6D" w:rsidRDefault="00750A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D6A8E" w14:textId="77777777" w:rsidR="00750A6D" w:rsidRDefault="00750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DF6D9" w14:textId="77777777" w:rsidR="008F7B7D" w:rsidRDefault="008F7B7D" w:rsidP="00E76E04">
      <w:pPr>
        <w:spacing w:after="0" w:line="240" w:lineRule="auto"/>
      </w:pPr>
      <w:r>
        <w:separator/>
      </w:r>
    </w:p>
  </w:footnote>
  <w:footnote w:type="continuationSeparator" w:id="0">
    <w:p w14:paraId="191CC095" w14:textId="77777777" w:rsidR="008F7B7D" w:rsidRDefault="008F7B7D" w:rsidP="00E76E04">
      <w:pPr>
        <w:spacing w:after="0" w:line="240" w:lineRule="auto"/>
      </w:pPr>
      <w:r>
        <w:continuationSeparator/>
      </w:r>
    </w:p>
  </w:footnote>
  <w:footnote w:type="continuationNotice" w:id="1">
    <w:p w14:paraId="5A881EFF" w14:textId="77777777" w:rsidR="008F7B7D" w:rsidRDefault="008F7B7D">
      <w:pPr>
        <w:spacing w:after="0" w:line="240" w:lineRule="auto"/>
      </w:pPr>
    </w:p>
  </w:footnote>
  <w:footnote w:id="2">
    <w:p w14:paraId="040A4998" w14:textId="7652DF01" w:rsidR="007A694E" w:rsidRDefault="007A694E">
      <w:pPr>
        <w:pStyle w:val="FootnoteText"/>
      </w:pPr>
      <w:ins w:id="1" w:author="carrie sizemore" w:date="2018-08-23T11:17:00Z">
        <w:r>
          <w:rPr>
            <w:rStyle w:val="FootnoteReference"/>
          </w:rPr>
          <w:footnoteRef/>
        </w:r>
        <w: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76AD7" w14:textId="77777777" w:rsidR="00750A6D" w:rsidRDefault="00750A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2C016" w14:textId="77777777" w:rsidR="00DE72B0" w:rsidRPr="006842B6" w:rsidRDefault="00DE72B0" w:rsidP="006842B6">
    <w:pPr>
      <w:pStyle w:val="Header"/>
      <w:rPr>
        <w:rFonts w:asciiTheme="majorHAnsi" w:hAnsiTheme="majorHAnsi"/>
        <w:vanish/>
      </w:rPr>
    </w:pPr>
    <w:r>
      <w:rPr>
        <w:rFonts w:asciiTheme="majorHAnsi" w:hAnsiTheme="majorHAnsi"/>
      </w:rPr>
      <w:t xml:space="preserve">Forgiveness-Grace </w:t>
    </w:r>
    <w:r w:rsidRPr="006842B6">
      <w:rPr>
        <w:rFonts w:asciiTheme="majorHAnsi" w:hAnsiTheme="majorHAnsi"/>
        <w:vanish/>
      </w:rPr>
      <w:t>Top of Form</w:t>
    </w:r>
  </w:p>
  <w:p w14:paraId="67B01496" w14:textId="77777777" w:rsidR="00DE72B0" w:rsidRPr="006842B6" w:rsidRDefault="00DE72B0" w:rsidP="006842B6">
    <w:pPr>
      <w:pStyle w:val="Header"/>
      <w:jc w:val="center"/>
      <w:rPr>
        <w:rStyle w:val="Hyperlink"/>
        <w:rFonts w:asciiTheme="majorHAnsi" w:hAnsiTheme="majorHAnsi"/>
        <w:lang w:val="en"/>
      </w:rPr>
    </w:pPr>
    <w:r w:rsidRPr="006842B6">
      <w:rPr>
        <w:rFonts w:asciiTheme="majorHAnsi" w:hAnsiTheme="majorHAnsi"/>
        <w:lang w:val="en"/>
      </w:rPr>
      <w:fldChar w:fldCharType="begin"/>
    </w:r>
    <w:r w:rsidRPr="006842B6">
      <w:rPr>
        <w:rFonts w:asciiTheme="majorHAnsi" w:hAnsiTheme="majorHAnsi"/>
        <w:lang w:val="en"/>
      </w:rPr>
      <w:instrText xml:space="preserve"> HYPERLINK "https://www.bing.com/?FORM=Z9FD1" </w:instrText>
    </w:r>
    <w:r w:rsidRPr="006842B6">
      <w:rPr>
        <w:rFonts w:asciiTheme="majorHAnsi" w:hAnsiTheme="majorHAnsi"/>
        <w:lang w:val="en"/>
      </w:rPr>
      <w:fldChar w:fldCharType="separate"/>
    </w:r>
  </w:p>
  <w:p w14:paraId="69129D6D" w14:textId="48E0533C" w:rsidR="00DE72B0" w:rsidRPr="006842B6" w:rsidRDefault="00DE72B0" w:rsidP="006842B6">
    <w:pPr>
      <w:pStyle w:val="Header"/>
      <w:jc w:val="center"/>
      <w:rPr>
        <w:rStyle w:val="Hyperlink"/>
        <w:rFonts w:asciiTheme="majorHAnsi" w:hAnsiTheme="majorHAnsi"/>
        <w:b/>
        <w:bCs/>
      </w:rPr>
    </w:pPr>
    <w:r w:rsidRPr="006842B6">
      <w:rPr>
        <w:rStyle w:val="Hyperlink"/>
        <w:rFonts w:asciiTheme="majorHAnsi" w:hAnsiTheme="majorHAnsi"/>
        <w:b/>
        <w:bCs/>
        <w:noProof/>
        <w:lang w:val="en"/>
      </w:rPr>
      <w:drawing>
        <wp:inline distT="0" distB="0" distL="0" distR="0" wp14:anchorId="4E3D1E33" wp14:editId="23BA9B30">
          <wp:extent cx="7818120" cy="586740"/>
          <wp:effectExtent l="0" t="0" r="0" b="3810"/>
          <wp:docPr id="7" name="Picture 7" descr="Go to Bing homepag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o to Bing homepag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18120" cy="586740"/>
                  </a:xfrm>
                  <a:prstGeom prst="rect">
                    <a:avLst/>
                  </a:prstGeom>
                  <a:noFill/>
                  <a:ln>
                    <a:noFill/>
                  </a:ln>
                </pic:spPr>
              </pic:pic>
            </a:graphicData>
          </a:graphic>
        </wp:inline>
      </w:drawing>
    </w:r>
  </w:p>
  <w:p w14:paraId="0A2E3DC3" w14:textId="77777777" w:rsidR="00DE72B0" w:rsidRPr="006842B6" w:rsidRDefault="00DE72B0" w:rsidP="006842B6">
    <w:pPr>
      <w:pStyle w:val="Header"/>
      <w:jc w:val="center"/>
      <w:rPr>
        <w:rStyle w:val="Hyperlink"/>
        <w:rFonts w:asciiTheme="majorHAnsi" w:hAnsiTheme="majorHAnsi"/>
        <w:b/>
        <w:bCs/>
        <w:lang w:val="en"/>
      </w:rPr>
    </w:pPr>
    <w:r w:rsidRPr="006842B6">
      <w:rPr>
        <w:rStyle w:val="Hyperlink"/>
        <w:rFonts w:asciiTheme="majorHAnsi" w:hAnsiTheme="majorHAnsi"/>
        <w:b/>
        <w:bCs/>
        <w:lang w:val="en"/>
      </w:rPr>
      <w:t>Go to Bing homepage</w:t>
    </w:r>
  </w:p>
  <w:p w14:paraId="2B04092E"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rPr>
      <w:fldChar w:fldCharType="end"/>
    </w:r>
  </w:p>
  <w:p w14:paraId="54E0EB0C" w14:textId="16B5B741" w:rsidR="00DE72B0" w:rsidRPr="006842B6" w:rsidRDefault="00750A6D" w:rsidP="006842B6">
    <w:pPr>
      <w:pStyle w:val="Header"/>
      <w:jc w:val="center"/>
      <w:rPr>
        <w:rFonts w:asciiTheme="majorHAnsi" w:hAnsiTheme="majorHAnsi"/>
        <w:lang w:val="en"/>
      </w:rPr>
    </w:pPr>
    <w:r>
      <w:rPr>
        <w:rFonts w:asciiTheme="majorHAnsi" w:hAnsiTheme="majorHAnsi"/>
        <w:noProof/>
        <w:lang w:val="en"/>
      </w:rPr>
      <w:pict w14:anchorId="19BC7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20pt">
          <v:imagedata r:id="rId3" o:title=""/>
        </v:shape>
      </w:pict>
    </w:r>
    <w:r>
      <w:rPr>
        <w:rFonts w:asciiTheme="majorHAnsi" w:hAnsiTheme="majorHAnsi"/>
        <w:noProof/>
        <w:lang w:val="en"/>
      </w:rPr>
      <w:pict w14:anchorId="6E4BBA53">
        <v:shape id="_x0000_i1026" type="#_x0000_t75" style="width:1in;height:18pt">
          <v:imagedata r:id="rId4" o:title=""/>
        </v:shape>
      </w:pict>
    </w:r>
    <w:r>
      <w:rPr>
        <w:rFonts w:asciiTheme="majorHAnsi" w:hAnsiTheme="majorHAnsi"/>
        <w:noProof/>
        <w:lang w:val="en"/>
      </w:rPr>
      <w:pict w14:anchorId="6A37E25C">
        <v:shape id="_x0000_i1027" type="#_x0000_t75" style="width:1in;height:18pt">
          <v:imagedata r:id="rId5" o:title=""/>
        </v:shape>
      </w:pict>
    </w:r>
  </w:p>
  <w:p w14:paraId="53A6142F" w14:textId="77777777" w:rsidR="00DE72B0" w:rsidRPr="006842B6" w:rsidRDefault="00DE72B0" w:rsidP="006842B6">
    <w:pPr>
      <w:pStyle w:val="Header"/>
      <w:rPr>
        <w:rFonts w:asciiTheme="majorHAnsi" w:hAnsiTheme="majorHAnsi"/>
        <w:vanish/>
      </w:rPr>
    </w:pPr>
    <w:r w:rsidRPr="006842B6">
      <w:rPr>
        <w:rFonts w:asciiTheme="majorHAnsi" w:hAnsiTheme="majorHAnsi"/>
        <w:vanish/>
      </w:rPr>
      <w:t>Bottom of Form</w:t>
    </w:r>
  </w:p>
  <w:p w14:paraId="25612D56" w14:textId="5F4B75C2" w:rsidR="00DE72B0" w:rsidRPr="006842B6" w:rsidRDefault="008F7B7D" w:rsidP="006842B6">
    <w:pPr>
      <w:pStyle w:val="Header"/>
      <w:jc w:val="center"/>
      <w:rPr>
        <w:rFonts w:asciiTheme="majorHAnsi" w:hAnsiTheme="majorHAnsi"/>
        <w:lang w:val="en"/>
      </w:rPr>
    </w:pPr>
    <w:r>
      <w:rPr>
        <w:rStyle w:val="Hyperlink"/>
        <w:rFonts w:asciiTheme="majorHAnsi" w:hAnsiTheme="majorHAnsi"/>
        <w:vanish/>
        <w:lang w:val="en"/>
      </w:rPr>
      <w:fldChar w:fldCharType="begin"/>
    </w:r>
    <w:r>
      <w:rPr>
        <w:rStyle w:val="Hyperlink"/>
        <w:rFonts w:asciiTheme="majorHAnsi" w:hAnsiTheme="majorHAnsi"/>
        <w:vanish/>
        <w:lang w:val="en"/>
      </w:rPr>
      <w:instrText xml:space="preserve"> HYPERLINK "javascript:void(0);" </w:instrText>
    </w:r>
    <w:r>
      <w:rPr>
        <w:rStyle w:val="Hyperlink"/>
        <w:rFonts w:asciiTheme="majorHAnsi" w:hAnsiTheme="majorHAnsi"/>
        <w:vanish/>
        <w:lang w:val="en"/>
      </w:rPr>
      <w:fldChar w:fldCharType="separate"/>
    </w:r>
    <w:r w:rsidR="00DE72B0" w:rsidRPr="006842B6">
      <w:rPr>
        <w:rStyle w:val="Hyperlink"/>
        <w:rFonts w:asciiTheme="majorHAnsi" w:hAnsiTheme="majorHAnsi"/>
        <w:vanish/>
        <w:lang w:val="en"/>
      </w:rPr>
      <w:t>Sign in</w:t>
    </w:r>
    <w:del w:id="5" w:author="carrie sizemore" w:date="2018-08-23T11:12:00Z">
      <w:r w:rsidR="00DE72B0" w:rsidRPr="006842B6" w:rsidDel="00A33B5F">
        <w:rPr>
          <w:rStyle w:val="Hyperlink"/>
          <w:rFonts w:asciiTheme="majorHAnsi" w:hAnsiTheme="majorHAnsi"/>
          <w:lang w:val="en"/>
        </w:rPr>
        <w:delText>carrie</w:delText>
      </w:r>
    </w:del>
    <w:ins w:id="6" w:author="carrie sizemore" w:date="2018-08-23T11:12:00Z">
      <w:r w:rsidR="00A33B5F" w:rsidRPr="006842B6">
        <w:rPr>
          <w:rStyle w:val="Hyperlink"/>
          <w:rFonts w:asciiTheme="majorHAnsi" w:hAnsiTheme="majorHAnsi"/>
          <w:lang w:val="en"/>
        </w:rPr>
        <w:t>Carrie</w:t>
      </w:r>
    </w:ins>
    <w:r w:rsidR="00DE72B0" w:rsidRPr="006842B6">
      <w:rPr>
        <w:rStyle w:val="Hyperlink"/>
        <w:rFonts w:asciiTheme="majorHAnsi" w:hAnsiTheme="majorHAnsi"/>
        <w:noProof/>
        <w:lang w:val="en"/>
      </w:rPr>
      <w:drawing>
        <wp:inline distT="0" distB="0" distL="0" distR="0" wp14:anchorId="7CF3C5F3" wp14:editId="4AF22FF2">
          <wp:extent cx="914400" cy="914400"/>
          <wp:effectExtent l="0" t="0" r="0" b="0"/>
          <wp:docPr id="6" name="Picture 6" descr="https://storage.live.com/users/0x7af8d85c8b4c2792/myprofile/expressionprofile/profilephoto:UserTileStatic/p?ck=1&amp;amp;ex=720&amp;amp;fofoff=1&amp;amp;sid=1E73DC8DE3C3677E30BDD0DFE26B66F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_p" descr="https://storage.live.com/users/0x7af8d85c8b4c2792/myprofile/expressionprofile/profilephoto:UserTileStatic/p?ck=1&amp;amp;ex=720&amp;amp;fofoff=1&amp;amp;sid=1E73DC8DE3C3677E30BDD0DFE26B66F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rStyle w:val="Hyperlink"/>
        <w:rFonts w:asciiTheme="majorHAnsi" w:hAnsiTheme="majorHAnsi"/>
        <w:noProof/>
        <w:lang w:val="en"/>
      </w:rPr>
      <w:fldChar w:fldCharType="end"/>
    </w:r>
    <w:hyperlink r:id="rId8" w:history="1">
      <w:r w:rsidR="00DE72B0" w:rsidRPr="006842B6">
        <w:rPr>
          <w:rStyle w:val="Hyperlink"/>
          <w:rFonts w:asciiTheme="majorHAnsi" w:hAnsiTheme="majorHAnsi"/>
          <w:lang w:val="en"/>
        </w:rPr>
        <w:t xml:space="preserve">125 </w:t>
      </w:r>
    </w:hyperlink>
  </w:p>
  <w:p w14:paraId="1C15030D" w14:textId="77777777" w:rsidR="00DE72B0" w:rsidRPr="006842B6" w:rsidRDefault="00DE72B0" w:rsidP="006842B6">
    <w:pPr>
      <w:pStyle w:val="Header"/>
      <w:jc w:val="center"/>
      <w:rPr>
        <w:rFonts w:asciiTheme="majorHAnsi" w:hAnsiTheme="majorHAnsi"/>
        <w:b/>
        <w:bCs/>
        <w:lang w:val="en"/>
      </w:rPr>
    </w:pPr>
    <w:r w:rsidRPr="006842B6">
      <w:rPr>
        <w:rFonts w:asciiTheme="majorHAnsi" w:hAnsiTheme="majorHAnsi"/>
        <w:b/>
        <w:bCs/>
        <w:lang w:val="en"/>
      </w:rPr>
      <w:t>Notifications</w:t>
    </w:r>
  </w:p>
  <w:p w14:paraId="6D22D626" w14:textId="77777777" w:rsidR="00DE72B0" w:rsidRPr="006842B6" w:rsidRDefault="00DE72B0" w:rsidP="006842B6">
    <w:pPr>
      <w:pStyle w:val="Header"/>
      <w:rPr>
        <w:rFonts w:asciiTheme="majorHAnsi" w:hAnsiTheme="majorHAnsi"/>
        <w:lang w:val="en"/>
      </w:rPr>
    </w:pPr>
    <w:r w:rsidRPr="006842B6">
      <w:rPr>
        <w:rFonts w:asciiTheme="majorHAnsi" w:hAnsiTheme="majorHAnsi"/>
        <w:lang w:val="en"/>
      </w:rPr>
      <w:t>Loading...</w:t>
    </w:r>
  </w:p>
  <w:p w14:paraId="6C7E5422" w14:textId="77777777" w:rsidR="00DE72B0" w:rsidRPr="006842B6" w:rsidRDefault="00750A6D" w:rsidP="006842B6">
    <w:pPr>
      <w:pStyle w:val="Header"/>
      <w:numPr>
        <w:ilvl w:val="0"/>
        <w:numId w:val="4"/>
      </w:numPr>
      <w:jc w:val="center"/>
      <w:rPr>
        <w:rFonts w:asciiTheme="majorHAnsi" w:hAnsiTheme="majorHAnsi"/>
        <w:lang w:val="en"/>
      </w:rPr>
    </w:pPr>
    <w:hyperlink r:id="rId9" w:history="1">
      <w:r w:rsidR="00DE72B0" w:rsidRPr="006842B6">
        <w:rPr>
          <w:rStyle w:val="Hyperlink"/>
          <w:rFonts w:asciiTheme="majorHAnsi" w:hAnsiTheme="majorHAnsi"/>
          <w:b/>
          <w:bCs/>
          <w:lang w:val="en"/>
        </w:rPr>
        <w:t>All</w:t>
      </w:r>
    </w:hyperlink>
  </w:p>
  <w:p w14:paraId="456E7E95" w14:textId="77777777" w:rsidR="00DE72B0" w:rsidRPr="006842B6" w:rsidRDefault="00750A6D" w:rsidP="006842B6">
    <w:pPr>
      <w:pStyle w:val="Header"/>
      <w:numPr>
        <w:ilvl w:val="0"/>
        <w:numId w:val="4"/>
      </w:numPr>
      <w:jc w:val="center"/>
      <w:rPr>
        <w:rFonts w:asciiTheme="majorHAnsi" w:hAnsiTheme="majorHAnsi"/>
        <w:lang w:val="en"/>
      </w:rPr>
    </w:pPr>
    <w:hyperlink r:id="rId10" w:history="1">
      <w:r w:rsidR="00DE72B0" w:rsidRPr="006842B6">
        <w:rPr>
          <w:rStyle w:val="Hyperlink"/>
          <w:rFonts w:asciiTheme="majorHAnsi" w:hAnsiTheme="majorHAnsi"/>
          <w:lang w:val="en"/>
        </w:rPr>
        <w:t>Images</w:t>
      </w:r>
    </w:hyperlink>
  </w:p>
  <w:p w14:paraId="3AFAF910" w14:textId="77777777" w:rsidR="00DE72B0" w:rsidRPr="006842B6" w:rsidRDefault="00750A6D" w:rsidP="006842B6">
    <w:pPr>
      <w:pStyle w:val="Header"/>
      <w:numPr>
        <w:ilvl w:val="0"/>
        <w:numId w:val="4"/>
      </w:numPr>
      <w:jc w:val="center"/>
      <w:rPr>
        <w:rFonts w:asciiTheme="majorHAnsi" w:hAnsiTheme="majorHAnsi"/>
        <w:lang w:val="en"/>
      </w:rPr>
    </w:pPr>
    <w:hyperlink r:id="rId11" w:history="1">
      <w:r w:rsidR="00DE72B0" w:rsidRPr="006842B6">
        <w:rPr>
          <w:rStyle w:val="Hyperlink"/>
          <w:rFonts w:asciiTheme="majorHAnsi" w:hAnsiTheme="majorHAnsi"/>
          <w:lang w:val="en"/>
        </w:rPr>
        <w:t>Videos</w:t>
      </w:r>
    </w:hyperlink>
  </w:p>
  <w:p w14:paraId="4931B9F9" w14:textId="77777777" w:rsidR="00DE72B0" w:rsidRPr="006842B6" w:rsidRDefault="00750A6D" w:rsidP="006842B6">
    <w:pPr>
      <w:pStyle w:val="Header"/>
      <w:numPr>
        <w:ilvl w:val="0"/>
        <w:numId w:val="4"/>
      </w:numPr>
      <w:jc w:val="center"/>
      <w:rPr>
        <w:rFonts w:asciiTheme="majorHAnsi" w:hAnsiTheme="majorHAnsi"/>
        <w:lang w:val="en"/>
      </w:rPr>
    </w:pPr>
    <w:hyperlink r:id="rId12" w:history="1">
      <w:r w:rsidR="00DE72B0" w:rsidRPr="006842B6">
        <w:rPr>
          <w:rStyle w:val="Hyperlink"/>
          <w:rFonts w:asciiTheme="majorHAnsi" w:hAnsiTheme="majorHAnsi"/>
          <w:lang w:val="en"/>
        </w:rPr>
        <w:t>Maps</w:t>
      </w:r>
    </w:hyperlink>
  </w:p>
  <w:p w14:paraId="13B85329" w14:textId="77777777" w:rsidR="00DE72B0" w:rsidRPr="006842B6" w:rsidRDefault="00750A6D" w:rsidP="006842B6">
    <w:pPr>
      <w:pStyle w:val="Header"/>
      <w:numPr>
        <w:ilvl w:val="0"/>
        <w:numId w:val="4"/>
      </w:numPr>
      <w:jc w:val="center"/>
      <w:rPr>
        <w:rFonts w:asciiTheme="majorHAnsi" w:hAnsiTheme="majorHAnsi"/>
        <w:lang w:val="en"/>
      </w:rPr>
    </w:pPr>
    <w:hyperlink r:id="rId13" w:history="1">
      <w:r w:rsidR="00DE72B0" w:rsidRPr="006842B6">
        <w:rPr>
          <w:rStyle w:val="Hyperlink"/>
          <w:rFonts w:asciiTheme="majorHAnsi" w:hAnsiTheme="majorHAnsi"/>
          <w:lang w:val="en"/>
        </w:rPr>
        <w:t>News</w:t>
      </w:r>
    </w:hyperlink>
  </w:p>
  <w:p w14:paraId="215B0D3C" w14:textId="77777777" w:rsidR="00DE72B0" w:rsidRPr="006842B6" w:rsidRDefault="00750A6D" w:rsidP="006842B6">
    <w:pPr>
      <w:pStyle w:val="Header"/>
      <w:numPr>
        <w:ilvl w:val="0"/>
        <w:numId w:val="4"/>
      </w:numPr>
      <w:jc w:val="center"/>
      <w:rPr>
        <w:rFonts w:asciiTheme="majorHAnsi" w:hAnsiTheme="majorHAnsi"/>
        <w:lang w:val="en"/>
      </w:rPr>
    </w:pPr>
    <w:hyperlink r:id="rId14" w:history="1">
      <w:r w:rsidR="00DE72B0" w:rsidRPr="006842B6">
        <w:rPr>
          <w:rStyle w:val="Hyperlink"/>
          <w:rFonts w:asciiTheme="majorHAnsi" w:hAnsiTheme="majorHAnsi"/>
          <w:lang w:val="en"/>
        </w:rPr>
        <w:t>Shop</w:t>
      </w:r>
    </w:hyperlink>
  </w:p>
  <w:p w14:paraId="3D177942" w14:textId="77777777" w:rsidR="00DE72B0" w:rsidRPr="006842B6" w:rsidRDefault="00DE72B0" w:rsidP="006842B6">
    <w:pPr>
      <w:pStyle w:val="Header"/>
      <w:numPr>
        <w:ilvl w:val="0"/>
        <w:numId w:val="4"/>
      </w:numPr>
      <w:jc w:val="center"/>
      <w:rPr>
        <w:rFonts w:asciiTheme="majorHAnsi" w:hAnsiTheme="majorHAnsi"/>
        <w:lang w:val="en"/>
      </w:rPr>
    </w:pPr>
    <w:r w:rsidRPr="006842B6">
      <w:rPr>
        <w:rFonts w:asciiTheme="majorHAnsi" w:hAnsiTheme="majorHAnsi"/>
        <w:lang w:val="en"/>
      </w:rPr>
      <w:t>|</w:t>
    </w:r>
  </w:p>
  <w:p w14:paraId="4893B73C" w14:textId="77777777" w:rsidR="00DE72B0" w:rsidRPr="006842B6" w:rsidRDefault="00750A6D" w:rsidP="006842B6">
    <w:pPr>
      <w:pStyle w:val="Header"/>
      <w:numPr>
        <w:ilvl w:val="0"/>
        <w:numId w:val="4"/>
      </w:numPr>
      <w:jc w:val="center"/>
      <w:rPr>
        <w:rFonts w:asciiTheme="majorHAnsi" w:hAnsiTheme="majorHAnsi"/>
        <w:lang w:val="en"/>
      </w:rPr>
    </w:pPr>
    <w:hyperlink r:id="rId15" w:history="1">
      <w:r w:rsidR="00DE72B0" w:rsidRPr="006842B6">
        <w:rPr>
          <w:rStyle w:val="Hyperlink"/>
          <w:rFonts w:asciiTheme="majorHAnsi" w:hAnsiTheme="majorHAnsi"/>
          <w:lang w:val="en"/>
        </w:rPr>
        <w:t>My saves</w:t>
      </w:r>
    </w:hyperlink>
  </w:p>
  <w:p w14:paraId="65E965F7" w14:textId="77777777" w:rsidR="00DE72B0" w:rsidRPr="006842B6" w:rsidRDefault="00DE72B0" w:rsidP="006842B6">
    <w:pPr>
      <w:pStyle w:val="Header"/>
      <w:jc w:val="center"/>
      <w:rPr>
        <w:rFonts w:asciiTheme="majorHAnsi" w:hAnsiTheme="majorHAnsi"/>
      </w:rPr>
    </w:pPr>
    <w:r w:rsidRPr="006842B6">
      <w:rPr>
        <w:rFonts w:asciiTheme="majorHAnsi" w:hAnsiTheme="majorHAnsi"/>
        <w:lang w:val="en"/>
      </w:rPr>
      <w:t xml:space="preserve">15-28 of 31,000 </w:t>
    </w:r>
    <w:bookmarkStart w:id="7" w:name="_GoBack"/>
    <w:r w:rsidRPr="006842B6">
      <w:rPr>
        <w:rFonts w:asciiTheme="majorHAnsi" w:hAnsiTheme="majorHAnsi"/>
        <w:lang w:val="en"/>
      </w:rPr>
      <w:t>results</w:t>
    </w:r>
    <w:hyperlink r:id="rId16" w:history="1">
      <w:r w:rsidRPr="006842B6">
        <w:rPr>
          <w:rStyle w:val="Hyperlink"/>
          <w:rFonts w:asciiTheme="majorHAnsi" w:hAnsiTheme="majorHAnsi"/>
          <w:lang w:val="en"/>
        </w:rPr>
        <w:t xml:space="preserve">Any time </w:t>
      </w:r>
    </w:hyperlink>
    <w:bookmarkEnd w:id="7"/>
  </w:p>
  <w:p w14:paraId="45F9A785" w14:textId="77777777" w:rsidR="00DE72B0" w:rsidRPr="006842B6" w:rsidRDefault="00750A6D" w:rsidP="006842B6">
    <w:pPr>
      <w:pStyle w:val="Header"/>
      <w:jc w:val="center"/>
      <w:rPr>
        <w:rFonts w:asciiTheme="majorHAnsi" w:hAnsiTheme="majorHAnsi"/>
        <w:vanish/>
      </w:rPr>
    </w:pPr>
    <w:hyperlink r:id="rId17" w:history="1">
      <w:r w:rsidR="00DE72B0" w:rsidRPr="006842B6">
        <w:rPr>
          <w:rStyle w:val="Hyperlink"/>
          <w:rFonts w:asciiTheme="majorHAnsi" w:hAnsiTheme="majorHAnsi"/>
          <w:vanish/>
          <w:lang w:val="en"/>
        </w:rPr>
        <w:t>All</w:t>
      </w:r>
    </w:hyperlink>
    <w:hyperlink r:id="rId18" w:history="1">
      <w:r w:rsidR="00DE72B0" w:rsidRPr="006842B6">
        <w:rPr>
          <w:rStyle w:val="Hyperlink"/>
          <w:rFonts w:asciiTheme="majorHAnsi" w:hAnsiTheme="majorHAnsi"/>
          <w:vanish/>
          <w:lang w:val="en"/>
        </w:rPr>
        <w:t>Past 24 hours</w:t>
      </w:r>
    </w:hyperlink>
    <w:hyperlink r:id="rId19" w:history="1">
      <w:r w:rsidR="00DE72B0" w:rsidRPr="006842B6">
        <w:rPr>
          <w:rStyle w:val="Hyperlink"/>
          <w:rFonts w:asciiTheme="majorHAnsi" w:hAnsiTheme="majorHAnsi"/>
          <w:vanish/>
          <w:lang w:val="en"/>
        </w:rPr>
        <w:t>Past week</w:t>
      </w:r>
    </w:hyperlink>
    <w:hyperlink r:id="rId20" w:history="1">
      <w:r w:rsidR="00DE72B0" w:rsidRPr="006842B6">
        <w:rPr>
          <w:rStyle w:val="Hyperlink"/>
          <w:rFonts w:asciiTheme="majorHAnsi" w:hAnsiTheme="majorHAnsi"/>
          <w:vanish/>
          <w:lang w:val="en"/>
        </w:rPr>
        <w:t>Past month</w:t>
      </w:r>
    </w:hyperlink>
  </w:p>
  <w:p w14:paraId="159C7DA6" w14:textId="77777777" w:rsidR="00DE72B0" w:rsidRPr="006842B6" w:rsidRDefault="00750A6D" w:rsidP="006842B6">
    <w:pPr>
      <w:pStyle w:val="Header"/>
      <w:numPr>
        <w:ilvl w:val="0"/>
        <w:numId w:val="5"/>
      </w:numPr>
      <w:jc w:val="center"/>
      <w:rPr>
        <w:rFonts w:asciiTheme="majorHAnsi" w:hAnsiTheme="majorHAnsi"/>
        <w:b/>
        <w:bCs/>
        <w:lang w:val="en"/>
      </w:rPr>
    </w:pPr>
    <w:hyperlink r:id="rId21" w:history="1">
      <w:r w:rsidR="00DE72B0" w:rsidRPr="006842B6">
        <w:rPr>
          <w:rStyle w:val="Hyperlink"/>
          <w:rFonts w:asciiTheme="majorHAnsi" w:hAnsiTheme="majorHAnsi"/>
          <w:lang w:val="en"/>
        </w:rPr>
        <w:t>University of Colorado</w:t>
      </w:r>
    </w:hyperlink>
  </w:p>
  <w:p w14:paraId="2F8D0519"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https://www.cu.edu</w:t>
    </w:r>
  </w:p>
  <w:p w14:paraId="500967F9"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 xml:space="preserve">The </w:t>
    </w:r>
    <w:r w:rsidRPr="006842B6">
      <w:rPr>
        <w:rFonts w:asciiTheme="majorHAnsi" w:hAnsiTheme="majorHAnsi"/>
        <w:b/>
        <w:bCs/>
        <w:lang w:val="en"/>
      </w:rPr>
      <w:t>University of Colorado</w:t>
    </w:r>
    <w:r w:rsidRPr="006842B6">
      <w:rPr>
        <w:rFonts w:asciiTheme="majorHAnsi" w:hAnsiTheme="majorHAnsi"/>
        <w:lang w:val="en"/>
      </w:rPr>
      <w:t xml:space="preserve"> offers more than 280 outreach programs serving Coloradans and their communities. Together we work to advance the economy, health, and culture of Colorado. Together we work to advance the economy, health, and culture of Colorado.</w:t>
    </w:r>
  </w:p>
  <w:p w14:paraId="13E697C6" w14:textId="77777777" w:rsidR="00DE72B0" w:rsidRPr="006842B6" w:rsidRDefault="00750A6D" w:rsidP="006842B6">
    <w:pPr>
      <w:pStyle w:val="Header"/>
      <w:numPr>
        <w:ilvl w:val="0"/>
        <w:numId w:val="5"/>
      </w:numPr>
      <w:jc w:val="center"/>
      <w:rPr>
        <w:rFonts w:asciiTheme="majorHAnsi" w:hAnsiTheme="majorHAnsi"/>
        <w:b/>
        <w:bCs/>
        <w:lang w:val="en"/>
      </w:rPr>
    </w:pPr>
    <w:hyperlink r:id="rId22" w:history="1">
      <w:r w:rsidR="00DE72B0" w:rsidRPr="006842B6">
        <w:rPr>
          <w:rStyle w:val="Hyperlink"/>
          <w:rFonts w:asciiTheme="majorHAnsi" w:hAnsiTheme="majorHAnsi"/>
          <w:b/>
          <w:bCs/>
          <w:lang w:val="en"/>
        </w:rPr>
        <w:t xml:space="preserve">Home - Bath County School Board - </w:t>
      </w:r>
      <w:r w:rsidR="00DE72B0" w:rsidRPr="006842B6">
        <w:rPr>
          <w:rStyle w:val="Hyperlink"/>
          <w:rFonts w:asciiTheme="majorHAnsi" w:hAnsiTheme="majorHAnsi"/>
          <w:lang w:val="en"/>
        </w:rPr>
        <w:t>sharepoint</w:t>
      </w:r>
      <w:r w:rsidR="00DE72B0" w:rsidRPr="006842B6">
        <w:rPr>
          <w:rStyle w:val="Hyperlink"/>
          <w:rFonts w:asciiTheme="majorHAnsi" w:hAnsiTheme="majorHAnsi"/>
          <w:b/>
          <w:bCs/>
          <w:lang w:val="en"/>
        </w:rPr>
        <w:t>.bath.k12.va.us</w:t>
      </w:r>
    </w:hyperlink>
  </w:p>
  <w:p w14:paraId="10593204"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b/>
        <w:bCs/>
        <w:lang w:val="en"/>
      </w:rPr>
      <w:t>sharepoint</w:t>
    </w:r>
    <w:r w:rsidRPr="006842B6">
      <w:rPr>
        <w:rFonts w:asciiTheme="majorHAnsi" w:hAnsiTheme="majorHAnsi"/>
        <w:lang w:val="en"/>
      </w:rPr>
      <w:t xml:space="preserve">.bath.k12.va.us › </w:t>
    </w:r>
    <w:hyperlink r:id="rId23" w:history="1">
      <w:r w:rsidRPr="006842B6">
        <w:rPr>
          <w:rStyle w:val="Hyperlink"/>
          <w:rFonts w:asciiTheme="majorHAnsi" w:hAnsiTheme="majorHAnsi"/>
          <w:lang w:val="en"/>
        </w:rPr>
        <w:t>Bath County School Board</w:t>
      </w:r>
    </w:hyperlink>
  </w:p>
  <w:p w14:paraId="48E087F0"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Welcome to the Bath County School Board website; we hope you find these resources helpful! Included are links to the school board policy &amp; regulations manual, school board meeting agendas and minutes, and links to many other resources--including the division budget and calendar.</w:t>
    </w:r>
  </w:p>
  <w:p w14:paraId="68CBDCC6" w14:textId="77777777" w:rsidR="00DE72B0" w:rsidRPr="006842B6" w:rsidRDefault="00750A6D" w:rsidP="006842B6">
    <w:pPr>
      <w:pStyle w:val="Header"/>
      <w:numPr>
        <w:ilvl w:val="0"/>
        <w:numId w:val="5"/>
      </w:numPr>
      <w:jc w:val="center"/>
      <w:rPr>
        <w:rFonts w:asciiTheme="majorHAnsi" w:hAnsiTheme="majorHAnsi"/>
        <w:b/>
        <w:bCs/>
        <w:lang w:val="en"/>
      </w:rPr>
    </w:pPr>
    <w:hyperlink r:id="rId24" w:history="1">
      <w:r w:rsidR="00DE72B0" w:rsidRPr="006842B6">
        <w:rPr>
          <w:rStyle w:val="Hyperlink"/>
          <w:rFonts w:asciiTheme="majorHAnsi" w:hAnsiTheme="majorHAnsi"/>
          <w:lang w:val="en"/>
        </w:rPr>
        <w:t>Bozeman Health</w:t>
      </w:r>
      <w:r w:rsidR="00DE72B0" w:rsidRPr="006842B6">
        <w:rPr>
          <w:rStyle w:val="Hyperlink"/>
          <w:rFonts w:asciiTheme="majorHAnsi" w:hAnsiTheme="majorHAnsi"/>
          <w:b/>
          <w:bCs/>
          <w:lang w:val="en"/>
        </w:rPr>
        <w:t xml:space="preserve"> | Hospital in Bozeman, Montana</w:t>
      </w:r>
    </w:hyperlink>
  </w:p>
  <w:p w14:paraId="6FE188EB"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https://www.</w:t>
    </w:r>
    <w:r w:rsidRPr="006842B6">
      <w:rPr>
        <w:rFonts w:asciiTheme="majorHAnsi" w:hAnsiTheme="majorHAnsi"/>
        <w:b/>
        <w:bCs/>
        <w:lang w:val="en"/>
      </w:rPr>
      <w:t>bozemanhealth</w:t>
    </w:r>
    <w:r w:rsidRPr="006842B6">
      <w:rPr>
        <w:rFonts w:asciiTheme="majorHAnsi" w:hAnsiTheme="majorHAnsi"/>
        <w:lang w:val="en"/>
      </w:rPr>
      <w:t>.org</w:t>
    </w:r>
  </w:p>
  <w:p w14:paraId="3A4E9C47"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 xml:space="preserve">The skilled medical staff at all of our </w:t>
    </w:r>
    <w:r w:rsidRPr="006842B6">
      <w:rPr>
        <w:rFonts w:asciiTheme="majorHAnsi" w:hAnsiTheme="majorHAnsi"/>
        <w:b/>
        <w:bCs/>
        <w:lang w:val="en"/>
      </w:rPr>
      <w:t>Bozeman Health</w:t>
    </w:r>
    <w:r w:rsidRPr="006842B6">
      <w:rPr>
        <w:rFonts w:asciiTheme="majorHAnsi" w:hAnsiTheme="majorHAnsi"/>
        <w:lang w:val="en"/>
      </w:rPr>
      <w:t xml:space="preserve"> locations is dedicated to providing excellent medical care to the people of Gallatin, Madison, and Park Counties.</w:t>
    </w:r>
  </w:p>
  <w:p w14:paraId="74CE21D6" w14:textId="77777777" w:rsidR="00DE72B0" w:rsidRPr="006842B6" w:rsidRDefault="00750A6D" w:rsidP="006842B6">
    <w:pPr>
      <w:pStyle w:val="Header"/>
      <w:numPr>
        <w:ilvl w:val="0"/>
        <w:numId w:val="5"/>
      </w:numPr>
      <w:jc w:val="center"/>
      <w:rPr>
        <w:rFonts w:asciiTheme="majorHAnsi" w:hAnsiTheme="majorHAnsi"/>
        <w:b/>
        <w:bCs/>
        <w:lang w:val="en"/>
      </w:rPr>
    </w:pPr>
    <w:hyperlink r:id="rId25" w:history="1">
      <w:r w:rsidR="00DE72B0" w:rsidRPr="006842B6">
        <w:rPr>
          <w:rStyle w:val="Hyperlink"/>
          <w:rFonts w:asciiTheme="majorHAnsi" w:hAnsiTheme="majorHAnsi"/>
          <w:lang w:val="en"/>
        </w:rPr>
        <w:t>Arkansas Children’s</w:t>
      </w:r>
      <w:r w:rsidR="00DE72B0" w:rsidRPr="006842B6">
        <w:rPr>
          <w:rStyle w:val="Hyperlink"/>
          <w:rFonts w:asciiTheme="majorHAnsi" w:hAnsiTheme="majorHAnsi"/>
          <w:b/>
          <w:bCs/>
          <w:lang w:val="en"/>
        </w:rPr>
        <w:t xml:space="preserve"> - Hospitals - Research – Foundation</w:t>
      </w:r>
    </w:hyperlink>
  </w:p>
  <w:p w14:paraId="22F50AFA"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https://</w:t>
    </w:r>
    <w:r w:rsidRPr="006842B6">
      <w:rPr>
        <w:rFonts w:asciiTheme="majorHAnsi" w:hAnsiTheme="majorHAnsi"/>
        <w:b/>
        <w:bCs/>
        <w:lang w:val="en"/>
      </w:rPr>
      <w:t>www.archildrens.org</w:t>
    </w:r>
  </w:p>
  <w:p w14:paraId="2DB2D297"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 xml:space="preserve">Discover how the doctors, nurses and specialists at </w:t>
    </w:r>
    <w:r w:rsidRPr="006842B6">
      <w:rPr>
        <w:rFonts w:asciiTheme="majorHAnsi" w:hAnsiTheme="majorHAnsi"/>
        <w:b/>
        <w:bCs/>
        <w:lang w:val="en"/>
      </w:rPr>
      <w:t>Arkansas Children’s</w:t>
    </w:r>
    <w:r w:rsidRPr="006842B6">
      <w:rPr>
        <w:rFonts w:asciiTheme="majorHAnsi" w:hAnsiTheme="majorHAnsi"/>
        <w:lang w:val="en"/>
      </w:rPr>
      <w:t xml:space="preserve"> provide specialized pediatric care to sick and injured children.</w:t>
    </w:r>
  </w:p>
  <w:p w14:paraId="4045C66B" w14:textId="77777777" w:rsidR="00DE72B0" w:rsidRPr="006842B6" w:rsidRDefault="00750A6D" w:rsidP="006842B6">
    <w:pPr>
      <w:pStyle w:val="Header"/>
      <w:numPr>
        <w:ilvl w:val="0"/>
        <w:numId w:val="5"/>
      </w:numPr>
      <w:jc w:val="center"/>
      <w:rPr>
        <w:rFonts w:asciiTheme="majorHAnsi" w:hAnsiTheme="majorHAnsi"/>
        <w:b/>
        <w:bCs/>
        <w:lang w:val="en"/>
      </w:rPr>
    </w:pPr>
    <w:hyperlink r:id="rId26" w:history="1">
      <w:r w:rsidR="00DE72B0" w:rsidRPr="006842B6">
        <w:rPr>
          <w:rStyle w:val="Hyperlink"/>
          <w:rFonts w:asciiTheme="majorHAnsi" w:hAnsiTheme="majorHAnsi"/>
          <w:b/>
          <w:bCs/>
          <w:lang w:val="en"/>
        </w:rPr>
        <w:t xml:space="preserve">Home - </w:t>
      </w:r>
      <w:r w:rsidR="00DE72B0" w:rsidRPr="006842B6">
        <w:rPr>
          <w:rStyle w:val="Hyperlink"/>
          <w:rFonts w:asciiTheme="majorHAnsi" w:hAnsiTheme="majorHAnsi"/>
          <w:lang w:val="en"/>
        </w:rPr>
        <w:t>Waterbury</w:t>
      </w:r>
      <w:r w:rsidR="00DE72B0" w:rsidRPr="006842B6">
        <w:rPr>
          <w:rStyle w:val="Hyperlink"/>
          <w:rFonts w:asciiTheme="majorHAnsi" w:hAnsiTheme="majorHAnsi"/>
          <w:b/>
          <w:bCs/>
          <w:lang w:val="en"/>
        </w:rPr>
        <w:t xml:space="preserve"> Public Schools</w:t>
      </w:r>
    </w:hyperlink>
  </w:p>
  <w:p w14:paraId="4FD9CF5C"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www.</w:t>
    </w:r>
    <w:r w:rsidRPr="006842B6">
      <w:rPr>
        <w:rFonts w:asciiTheme="majorHAnsi" w:hAnsiTheme="majorHAnsi"/>
        <w:b/>
        <w:bCs/>
        <w:lang w:val="en"/>
      </w:rPr>
      <w:t>waterbury</w:t>
    </w:r>
    <w:r w:rsidRPr="006842B6">
      <w:rPr>
        <w:rFonts w:asciiTheme="majorHAnsi" w:hAnsiTheme="majorHAnsi"/>
        <w:lang w:val="en"/>
      </w:rPr>
      <w:t>.k12.ct.us</w:t>
    </w:r>
  </w:p>
  <w:p w14:paraId="71F4EA1D"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b/>
        <w:bCs/>
        <w:lang w:val="en"/>
      </w:rPr>
      <w:t>Waterbury</w:t>
    </w:r>
    <w:r w:rsidRPr="006842B6">
      <w:rPr>
        <w:rFonts w:asciiTheme="majorHAnsi" w:hAnsiTheme="majorHAnsi"/>
        <w:lang w:val="en"/>
      </w:rPr>
      <w:t xml:space="preserve"> Adult Education will be a leading partner in this program. Their curriculum will incorporate classroom learning with clinical experience in a local nursing home. Their curriculum will incorporate classroom learning with clinical experience in a local nursing home.</w:t>
    </w:r>
  </w:p>
  <w:p w14:paraId="5BC657BD" w14:textId="77777777" w:rsidR="00DE72B0" w:rsidRPr="006842B6" w:rsidRDefault="00750A6D" w:rsidP="006842B6">
    <w:pPr>
      <w:pStyle w:val="Header"/>
      <w:numPr>
        <w:ilvl w:val="0"/>
        <w:numId w:val="5"/>
      </w:numPr>
      <w:jc w:val="center"/>
      <w:rPr>
        <w:rFonts w:asciiTheme="majorHAnsi" w:hAnsiTheme="majorHAnsi"/>
        <w:b/>
        <w:bCs/>
        <w:lang w:val="en"/>
      </w:rPr>
    </w:pPr>
    <w:hyperlink r:id="rId27" w:history="1">
      <w:r w:rsidR="00DE72B0" w:rsidRPr="006842B6">
        <w:rPr>
          <w:rStyle w:val="Hyperlink"/>
          <w:rFonts w:asciiTheme="majorHAnsi" w:hAnsiTheme="majorHAnsi"/>
          <w:lang w:val="en"/>
        </w:rPr>
        <w:t>ConsumerAffairs.com</w:t>
      </w:r>
      <w:r w:rsidR="00DE72B0" w:rsidRPr="006842B6">
        <w:rPr>
          <w:rStyle w:val="Hyperlink"/>
          <w:rFonts w:asciiTheme="majorHAnsi" w:hAnsiTheme="majorHAnsi"/>
          <w:b/>
          <w:bCs/>
          <w:lang w:val="en"/>
        </w:rPr>
        <w:t>: Research. Review. Resolve.</w:t>
      </w:r>
    </w:hyperlink>
  </w:p>
  <w:p w14:paraId="6320DB94"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https://</w:t>
    </w:r>
    <w:r w:rsidRPr="006842B6">
      <w:rPr>
        <w:rFonts w:asciiTheme="majorHAnsi" w:hAnsiTheme="majorHAnsi"/>
        <w:b/>
        <w:bCs/>
        <w:lang w:val="en"/>
      </w:rPr>
      <w:t>www.consumeraffairs.com</w:t>
    </w:r>
  </w:p>
  <w:p w14:paraId="7E94A882"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b/>
        <w:bCs/>
        <w:lang w:val="en"/>
      </w:rPr>
      <w:t>ConsumerAffairs.com</w:t>
    </w:r>
    <w:r w:rsidRPr="006842B6">
      <w:rPr>
        <w:rFonts w:asciiTheme="majorHAnsi" w:hAnsiTheme="majorHAnsi"/>
        <w:lang w:val="en"/>
      </w:rPr>
      <w:t>: Knowledge is Power! Consumer news, reviews, complaints, resources, safety recalls</w:t>
    </w:r>
  </w:p>
  <w:p w14:paraId="28118B13" w14:textId="77777777" w:rsidR="00DE72B0" w:rsidRPr="006842B6" w:rsidRDefault="00750A6D" w:rsidP="006842B6">
    <w:pPr>
      <w:pStyle w:val="Header"/>
      <w:numPr>
        <w:ilvl w:val="0"/>
        <w:numId w:val="5"/>
      </w:numPr>
      <w:jc w:val="center"/>
      <w:rPr>
        <w:rFonts w:asciiTheme="majorHAnsi" w:hAnsiTheme="majorHAnsi"/>
        <w:b/>
        <w:bCs/>
        <w:lang w:val="en"/>
      </w:rPr>
    </w:pPr>
    <w:hyperlink r:id="rId28" w:history="1">
      <w:r w:rsidR="00DE72B0" w:rsidRPr="006842B6">
        <w:rPr>
          <w:rStyle w:val="Hyperlink"/>
          <w:rFonts w:asciiTheme="majorHAnsi" w:hAnsiTheme="majorHAnsi"/>
          <w:b/>
          <w:bCs/>
          <w:lang w:val="en"/>
        </w:rPr>
        <w:t xml:space="preserve">BibMe: Free Bibliography &amp; </w:t>
      </w:r>
      <w:r w:rsidR="00DE72B0" w:rsidRPr="006842B6">
        <w:rPr>
          <w:rStyle w:val="Hyperlink"/>
          <w:rFonts w:asciiTheme="majorHAnsi" w:hAnsiTheme="majorHAnsi"/>
          <w:lang w:val="en"/>
        </w:rPr>
        <w:t>Citation</w:t>
      </w:r>
      <w:r w:rsidR="00DE72B0" w:rsidRPr="006842B6">
        <w:rPr>
          <w:rStyle w:val="Hyperlink"/>
          <w:rFonts w:asciiTheme="majorHAnsi" w:hAnsiTheme="majorHAnsi"/>
          <w:b/>
          <w:bCs/>
          <w:lang w:val="en"/>
        </w:rPr>
        <w:t xml:space="preserve"> Maker - MLA, APA ...</w:t>
      </w:r>
    </w:hyperlink>
  </w:p>
  <w:p w14:paraId="44111784"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b/>
        <w:bCs/>
        <w:lang w:val="en"/>
      </w:rPr>
      <w:t>www.bibme.org</w:t>
    </w:r>
  </w:p>
  <w:p w14:paraId="5EC004F5"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 xml:space="preserve">BibMe Free Bibliography &amp; </w:t>
    </w:r>
    <w:r w:rsidRPr="006842B6">
      <w:rPr>
        <w:rFonts w:asciiTheme="majorHAnsi" w:hAnsiTheme="majorHAnsi"/>
        <w:b/>
        <w:bCs/>
        <w:lang w:val="en"/>
      </w:rPr>
      <w:t>Citation</w:t>
    </w:r>
    <w:r w:rsidRPr="006842B6">
      <w:rPr>
        <w:rFonts w:asciiTheme="majorHAnsi" w:hAnsiTheme="majorHAnsi"/>
        <w:lang w:val="en"/>
      </w:rPr>
      <w:t xml:space="preserve"> Maker - MLA, APA, Chicago, Harvard</w:t>
    </w:r>
  </w:p>
  <w:p w14:paraId="078B1B53" w14:textId="77777777" w:rsidR="00DE72B0" w:rsidRPr="006842B6" w:rsidRDefault="00750A6D" w:rsidP="006842B6">
    <w:pPr>
      <w:pStyle w:val="Header"/>
      <w:numPr>
        <w:ilvl w:val="0"/>
        <w:numId w:val="5"/>
      </w:numPr>
      <w:jc w:val="center"/>
      <w:rPr>
        <w:rFonts w:asciiTheme="majorHAnsi" w:hAnsiTheme="majorHAnsi"/>
        <w:b/>
        <w:bCs/>
        <w:lang w:val="en"/>
      </w:rPr>
    </w:pPr>
    <w:hyperlink r:id="rId29" w:history="1">
      <w:r w:rsidR="00DE72B0" w:rsidRPr="006842B6">
        <w:rPr>
          <w:rStyle w:val="Hyperlink"/>
          <w:rFonts w:asciiTheme="majorHAnsi" w:hAnsiTheme="majorHAnsi"/>
          <w:lang w:val="en"/>
        </w:rPr>
        <w:t>DATCU Credit Union</w:t>
      </w:r>
      <w:r w:rsidR="00DE72B0" w:rsidRPr="006842B6">
        <w:rPr>
          <w:rStyle w:val="Hyperlink"/>
          <w:rFonts w:asciiTheme="majorHAnsi" w:hAnsiTheme="majorHAnsi"/>
          <w:b/>
          <w:bCs/>
          <w:lang w:val="en"/>
        </w:rPr>
        <w:t xml:space="preserve"> | Texas Credit Union | Banking &amp; Loans</w:t>
      </w:r>
    </w:hyperlink>
  </w:p>
  <w:p w14:paraId="7EA3FD57"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b/>
        <w:bCs/>
        <w:lang w:val="en"/>
      </w:rPr>
      <w:t>www.datcu.org</w:t>
    </w:r>
  </w:p>
  <w:p w14:paraId="743AE9AA"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 xml:space="preserve">At </w:t>
    </w:r>
    <w:r w:rsidRPr="006842B6">
      <w:rPr>
        <w:rFonts w:asciiTheme="majorHAnsi" w:hAnsiTheme="majorHAnsi"/>
        <w:b/>
        <w:bCs/>
        <w:lang w:val="en"/>
      </w:rPr>
      <w:t>DATCU Credit Union</w:t>
    </w:r>
    <w:r w:rsidRPr="006842B6">
      <w:rPr>
        <w:rFonts w:asciiTheme="majorHAnsi" w:hAnsiTheme="majorHAnsi"/>
        <w:lang w:val="en"/>
      </w:rPr>
      <w:t xml:space="preserve"> we want to help our TX members make the most of their money. Enjoy a variety of accounts, credit cards, loans, mortgages and more!</w:t>
    </w:r>
  </w:p>
  <w:p w14:paraId="132310BA" w14:textId="77777777" w:rsidR="00DE72B0" w:rsidRPr="006842B6" w:rsidRDefault="00750A6D" w:rsidP="006842B6">
    <w:pPr>
      <w:pStyle w:val="Header"/>
      <w:numPr>
        <w:ilvl w:val="0"/>
        <w:numId w:val="5"/>
      </w:numPr>
      <w:jc w:val="center"/>
      <w:rPr>
        <w:rFonts w:asciiTheme="majorHAnsi" w:hAnsiTheme="majorHAnsi"/>
        <w:b/>
        <w:bCs/>
        <w:lang w:val="en"/>
      </w:rPr>
    </w:pPr>
    <w:hyperlink r:id="rId30" w:history="1">
      <w:r w:rsidR="00DE72B0" w:rsidRPr="006842B6">
        <w:rPr>
          <w:rStyle w:val="Hyperlink"/>
          <w:rFonts w:asciiTheme="majorHAnsi" w:hAnsiTheme="majorHAnsi"/>
          <w:b/>
          <w:bCs/>
          <w:lang w:val="en"/>
        </w:rPr>
        <w:t>A New Path to Your Success Via Human Data Science - IQVIA</w:t>
      </w:r>
    </w:hyperlink>
  </w:p>
  <w:p w14:paraId="43456DB0"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https://www.iqvia.com</w:t>
    </w:r>
  </w:p>
  <w:p w14:paraId="598DC2AA"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 xml:space="preserve">IMS Health and </w:t>
    </w:r>
    <w:r w:rsidRPr="006842B6">
      <w:rPr>
        <w:rFonts w:asciiTheme="majorHAnsi" w:hAnsiTheme="majorHAnsi"/>
        <w:b/>
        <w:bCs/>
        <w:lang w:val="en"/>
      </w:rPr>
      <w:t>Quintiles</w:t>
    </w:r>
    <w:r w:rsidRPr="006842B6">
      <w:rPr>
        <w:rFonts w:asciiTheme="majorHAnsi" w:hAnsiTheme="majorHAnsi"/>
        <w:lang w:val="en"/>
      </w:rPr>
      <w:t xml:space="preserve"> are now IQVIA. We are committed to providing solutions that enable healthcare companies to innovate with confidence, maximize opportunities and, ultimately, drive healthcare forward. We do this via breakthroughs in insights, technology, analytics and human intelligence that bring the advances in data science together with the possibilities of human science.</w:t>
    </w:r>
  </w:p>
  <w:p w14:paraId="2E71E9C5" w14:textId="77777777" w:rsidR="00DE72B0" w:rsidRPr="006842B6" w:rsidRDefault="00750A6D" w:rsidP="006842B6">
    <w:pPr>
      <w:pStyle w:val="Header"/>
      <w:numPr>
        <w:ilvl w:val="0"/>
        <w:numId w:val="5"/>
      </w:numPr>
      <w:jc w:val="center"/>
      <w:rPr>
        <w:rFonts w:asciiTheme="majorHAnsi" w:hAnsiTheme="majorHAnsi"/>
        <w:b/>
        <w:bCs/>
        <w:lang w:val="en"/>
      </w:rPr>
    </w:pPr>
    <w:hyperlink r:id="rId31" w:history="1">
      <w:r w:rsidR="00DE72B0" w:rsidRPr="006842B6">
        <w:rPr>
          <w:rStyle w:val="Hyperlink"/>
          <w:rFonts w:asciiTheme="majorHAnsi" w:hAnsiTheme="majorHAnsi"/>
          <w:b/>
          <w:bCs/>
          <w:lang w:val="en"/>
        </w:rPr>
        <w:t>Error: Browser Problem</w:t>
      </w:r>
    </w:hyperlink>
  </w:p>
  <w:p w14:paraId="632207A0"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b/>
        <w:bCs/>
        <w:lang w:val="en"/>
      </w:rPr>
      <w:t>my.unm.edu</w:t>
    </w:r>
  </w:p>
  <w:p w14:paraId="2B8B75E5"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MyUNM is your personal gateway to UNM. The myUNM portal provides the entire campus community centralized access to University resources and the ability to customize ...</w:t>
    </w:r>
  </w:p>
  <w:p w14:paraId="203693D5" w14:textId="77777777" w:rsidR="00DE72B0" w:rsidRPr="006842B6" w:rsidRDefault="00750A6D" w:rsidP="006842B6">
    <w:pPr>
      <w:pStyle w:val="Header"/>
      <w:numPr>
        <w:ilvl w:val="0"/>
        <w:numId w:val="5"/>
      </w:numPr>
      <w:jc w:val="center"/>
      <w:rPr>
        <w:rFonts w:asciiTheme="majorHAnsi" w:hAnsiTheme="majorHAnsi"/>
        <w:b/>
        <w:bCs/>
        <w:lang w:val="en"/>
      </w:rPr>
    </w:pPr>
    <w:hyperlink r:id="rId32" w:history="1">
      <w:r w:rsidR="00DE72B0" w:rsidRPr="006842B6">
        <w:rPr>
          <w:rStyle w:val="Hyperlink"/>
          <w:rFonts w:asciiTheme="majorHAnsi" w:hAnsiTheme="majorHAnsi"/>
          <w:b/>
          <w:bCs/>
          <w:lang w:val="en"/>
        </w:rPr>
        <w:t>Seneca - Toronto, Canada</w:t>
      </w:r>
    </w:hyperlink>
  </w:p>
  <w:p w14:paraId="68D20A59"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www.</w:t>
    </w:r>
    <w:r w:rsidRPr="006842B6">
      <w:rPr>
        <w:rFonts w:asciiTheme="majorHAnsi" w:hAnsiTheme="majorHAnsi"/>
        <w:b/>
        <w:bCs/>
        <w:lang w:val="en"/>
      </w:rPr>
      <w:t>senecacollege</w:t>
    </w:r>
    <w:r w:rsidRPr="006842B6">
      <w:rPr>
        <w:rFonts w:asciiTheme="majorHAnsi" w:hAnsiTheme="majorHAnsi"/>
        <w:lang w:val="en"/>
      </w:rPr>
      <w:t>.ca</w:t>
    </w:r>
  </w:p>
  <w:p w14:paraId="5CE3EC78"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b/>
        <w:bCs/>
        <w:lang w:val="en"/>
      </w:rPr>
      <w:t>Seneca College</w:t>
    </w:r>
    <w:r w:rsidRPr="006842B6">
      <w:rPr>
        <w:rFonts w:asciiTheme="majorHAnsi" w:hAnsiTheme="majorHAnsi"/>
        <w:lang w:val="en"/>
      </w:rPr>
      <w:t xml:space="preserve"> Facebook With campuses across the Greater Toronto Area, Seneca offers degrees, diplomas and certificates renowned for their quality and respected by employers. Combining the highest academic standards with practical, hands-on learning, expert teaching faculty and the latest technology ensures Seneca graduates are career-ready.</w:t>
    </w:r>
  </w:p>
  <w:p w14:paraId="2EF3A644" w14:textId="77777777" w:rsidR="00DE72B0" w:rsidRPr="006842B6" w:rsidRDefault="00750A6D" w:rsidP="006842B6">
    <w:pPr>
      <w:pStyle w:val="Header"/>
      <w:numPr>
        <w:ilvl w:val="0"/>
        <w:numId w:val="5"/>
      </w:numPr>
      <w:jc w:val="center"/>
      <w:rPr>
        <w:rFonts w:asciiTheme="majorHAnsi" w:hAnsiTheme="majorHAnsi"/>
        <w:b/>
        <w:bCs/>
        <w:lang w:val="en"/>
      </w:rPr>
    </w:pPr>
    <w:hyperlink r:id="rId33" w:history="1">
      <w:r w:rsidR="00DE72B0" w:rsidRPr="006842B6">
        <w:rPr>
          <w:rStyle w:val="Hyperlink"/>
          <w:rFonts w:asciiTheme="majorHAnsi" w:hAnsiTheme="majorHAnsi"/>
          <w:lang w:val="en"/>
        </w:rPr>
        <w:t>Firefly Credit Union</w:t>
      </w:r>
      <w:r w:rsidR="00DE72B0" w:rsidRPr="006842B6">
        <w:rPr>
          <w:rStyle w:val="Hyperlink"/>
          <w:rFonts w:asciiTheme="majorHAnsi" w:hAnsiTheme="majorHAnsi"/>
          <w:b/>
          <w:bCs/>
          <w:lang w:val="en"/>
        </w:rPr>
        <w:t xml:space="preserve"> | MN </w:t>
      </w:r>
      <w:r w:rsidR="00DE72B0" w:rsidRPr="006842B6">
        <w:rPr>
          <w:rStyle w:val="Hyperlink"/>
          <w:rFonts w:asciiTheme="majorHAnsi" w:hAnsiTheme="majorHAnsi"/>
          <w:lang w:val="en"/>
        </w:rPr>
        <w:t>Credit Union</w:t>
      </w:r>
      <w:r w:rsidR="00DE72B0" w:rsidRPr="006842B6">
        <w:rPr>
          <w:rStyle w:val="Hyperlink"/>
          <w:rFonts w:asciiTheme="majorHAnsi" w:hAnsiTheme="majorHAnsi"/>
          <w:b/>
          <w:bCs/>
          <w:lang w:val="en"/>
        </w:rPr>
        <w:t xml:space="preserve"> | Minneapolis &amp; St ...</w:t>
      </w:r>
    </w:hyperlink>
  </w:p>
  <w:p w14:paraId="543E3D0B"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https://www.fireflycu.org</w:t>
    </w:r>
  </w:p>
  <w:p w14:paraId="72B8ADA1"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 xml:space="preserve">Bank with </w:t>
    </w:r>
    <w:r w:rsidRPr="006842B6">
      <w:rPr>
        <w:rFonts w:asciiTheme="majorHAnsi" w:hAnsiTheme="majorHAnsi"/>
        <w:b/>
        <w:bCs/>
        <w:lang w:val="en"/>
      </w:rPr>
      <w:t>Firefly Credit Union</w:t>
    </w:r>
    <w:r w:rsidRPr="006842B6">
      <w:rPr>
        <w:rFonts w:asciiTheme="majorHAnsi" w:hAnsiTheme="majorHAnsi"/>
        <w:lang w:val="en"/>
      </w:rPr>
      <w:t xml:space="preserve"> in Minneapolis and St. Paul, MN for personal and business banking solutions such as accounts, loans, mortgages and more.</w:t>
    </w:r>
  </w:p>
  <w:p w14:paraId="31E9E323" w14:textId="77777777" w:rsidR="00DE72B0" w:rsidRPr="006842B6" w:rsidRDefault="00750A6D" w:rsidP="006842B6">
    <w:pPr>
      <w:pStyle w:val="Header"/>
      <w:numPr>
        <w:ilvl w:val="0"/>
        <w:numId w:val="5"/>
      </w:numPr>
      <w:jc w:val="center"/>
      <w:rPr>
        <w:rFonts w:asciiTheme="majorHAnsi" w:hAnsiTheme="majorHAnsi"/>
        <w:b/>
        <w:bCs/>
        <w:lang w:val="en"/>
      </w:rPr>
    </w:pPr>
    <w:hyperlink r:id="rId34" w:history="1">
      <w:r w:rsidR="00DE72B0" w:rsidRPr="006842B6">
        <w:rPr>
          <w:rStyle w:val="Hyperlink"/>
          <w:rFonts w:asciiTheme="majorHAnsi" w:hAnsiTheme="majorHAnsi"/>
          <w:lang w:val="en"/>
        </w:rPr>
        <w:t>Whitepages</w:t>
      </w:r>
      <w:r w:rsidR="00DE72B0" w:rsidRPr="006842B6">
        <w:rPr>
          <w:rStyle w:val="Hyperlink"/>
          <w:rFonts w:asciiTheme="majorHAnsi" w:hAnsiTheme="majorHAnsi"/>
          <w:b/>
          <w:bCs/>
          <w:lang w:val="en"/>
        </w:rPr>
        <w:t xml:space="preserve"> - Official Site | Find People, Phone Numbers ...</w:t>
      </w:r>
    </w:hyperlink>
  </w:p>
  <w:p w14:paraId="74BB940C"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https://</w:t>
    </w:r>
    <w:r w:rsidRPr="006842B6">
      <w:rPr>
        <w:rFonts w:asciiTheme="majorHAnsi" w:hAnsiTheme="majorHAnsi"/>
        <w:b/>
        <w:bCs/>
        <w:lang w:val="en"/>
      </w:rPr>
      <w:t>www.whitepages.com</w:t>
    </w:r>
  </w:p>
  <w:p w14:paraId="5B2B847F"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b/>
        <w:bCs/>
        <w:lang w:val="en"/>
      </w:rPr>
      <w:t>Whitepages</w:t>
    </w:r>
    <w:r w:rsidRPr="006842B6">
      <w:rPr>
        <w:rFonts w:asciiTheme="majorHAnsi" w:hAnsiTheme="majorHAnsi"/>
        <w:lang w:val="en"/>
      </w:rPr>
      <w:t xml:space="preserve"> - Search, Find, Know | The largest and most trusted online directory with contact information, background checks powered by SmartCheck, and public records for over 90% of US adults.</w:t>
    </w:r>
  </w:p>
  <w:p w14:paraId="2F86EAF5" w14:textId="77777777" w:rsidR="00DE72B0" w:rsidRPr="006842B6" w:rsidRDefault="00750A6D" w:rsidP="006842B6">
    <w:pPr>
      <w:pStyle w:val="Header"/>
      <w:numPr>
        <w:ilvl w:val="0"/>
        <w:numId w:val="5"/>
      </w:numPr>
      <w:jc w:val="center"/>
      <w:rPr>
        <w:rFonts w:asciiTheme="majorHAnsi" w:hAnsiTheme="majorHAnsi"/>
        <w:b/>
        <w:bCs/>
        <w:lang w:val="en"/>
      </w:rPr>
    </w:pPr>
    <w:hyperlink r:id="rId35" w:history="1">
      <w:r w:rsidR="00DE72B0" w:rsidRPr="006842B6">
        <w:rPr>
          <w:rStyle w:val="Hyperlink"/>
          <w:rFonts w:asciiTheme="majorHAnsi" w:hAnsiTheme="majorHAnsi"/>
          <w:lang w:val="en"/>
        </w:rPr>
        <w:t>Gray Construction</w:t>
      </w:r>
      <w:r w:rsidR="00DE72B0" w:rsidRPr="006842B6">
        <w:rPr>
          <w:rStyle w:val="Hyperlink"/>
          <w:rFonts w:asciiTheme="majorHAnsi" w:hAnsiTheme="majorHAnsi"/>
          <w:b/>
          <w:bCs/>
          <w:lang w:val="en"/>
        </w:rPr>
        <w:t xml:space="preserve"> - A Top 10 Industrial Construction Company</w:t>
      </w:r>
    </w:hyperlink>
  </w:p>
  <w:p w14:paraId="65F08547"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https://www.gray.com</w:t>
    </w:r>
  </w:p>
  <w:p w14:paraId="5735F18C"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 xml:space="preserve">Clemens Food Group &amp; </w:t>
    </w:r>
    <w:r w:rsidRPr="006842B6">
      <w:rPr>
        <w:rFonts w:asciiTheme="majorHAnsi" w:hAnsiTheme="majorHAnsi"/>
        <w:b/>
        <w:bCs/>
        <w:lang w:val="en"/>
      </w:rPr>
      <w:t>Gray Construction</w:t>
    </w:r>
    <w:r w:rsidRPr="006842B6">
      <w:rPr>
        <w:rFonts w:asciiTheme="majorHAnsi" w:hAnsiTheme="majorHAnsi"/>
        <w:lang w:val="en"/>
      </w:rPr>
      <w:t xml:space="preserve"> Receive Manufacturing Innovation Award Amada America Inc. Holds Groundbreaking Ceremony for New U.S. Manufacturing Operation RECENT PROJECTS View …</w:t>
    </w:r>
  </w:p>
  <w:p w14:paraId="4B807242" w14:textId="77777777" w:rsidR="00DE72B0" w:rsidRPr="006842B6" w:rsidRDefault="00DE72B0" w:rsidP="006842B6">
    <w:pPr>
      <w:pStyle w:val="Header"/>
      <w:numPr>
        <w:ilvl w:val="0"/>
        <w:numId w:val="5"/>
      </w:numPr>
      <w:jc w:val="center"/>
      <w:rPr>
        <w:rFonts w:asciiTheme="majorHAnsi" w:hAnsiTheme="majorHAnsi"/>
        <w:b/>
        <w:bCs/>
        <w:vanish/>
        <w:lang w:val="en"/>
      </w:rPr>
    </w:pPr>
    <w:r w:rsidRPr="006842B6">
      <w:rPr>
        <w:rFonts w:asciiTheme="majorHAnsi" w:hAnsiTheme="majorHAnsi"/>
        <w:b/>
        <w:bCs/>
        <w:vanish/>
        <w:lang w:val="en"/>
      </w:rPr>
      <w:t>Pagination</w:t>
    </w:r>
  </w:p>
  <w:p w14:paraId="19AC251F" w14:textId="77777777" w:rsidR="00DE72B0" w:rsidRPr="006842B6" w:rsidRDefault="00DE72B0" w:rsidP="006842B6">
    <w:pPr>
      <w:pStyle w:val="Header"/>
      <w:numPr>
        <w:ilvl w:val="1"/>
        <w:numId w:val="5"/>
      </w:numPr>
      <w:jc w:val="center"/>
      <w:rPr>
        <w:rStyle w:val="Hyperlink"/>
        <w:rFonts w:asciiTheme="majorHAnsi" w:hAnsiTheme="majorHAnsi"/>
        <w:lang w:val="en"/>
      </w:rPr>
    </w:pPr>
    <w:r w:rsidRPr="006842B6">
      <w:rPr>
        <w:rFonts w:asciiTheme="majorHAnsi" w:hAnsiTheme="majorHAnsi"/>
        <w:lang w:val="en"/>
      </w:rPr>
      <w:fldChar w:fldCharType="begin"/>
    </w:r>
    <w:r w:rsidRPr="006842B6">
      <w:rPr>
        <w:rFonts w:asciiTheme="majorHAnsi" w:hAnsiTheme="majorHAnsi"/>
        <w:lang w:val="en"/>
      </w:rPr>
      <w:instrText xml:space="preserve"> HYPERLINK "https://www.bing.com/search?q=http%3a%2f%2fcarrrie.sizemore%40ctu.sharepoint.edu&amp;refig=2d1038f369224cd1d93f64ea59ff12ec&amp;httpsmsn=1&amp;first=1&amp;FORM=PQRE" \o "Previous page" </w:instrText>
    </w:r>
    <w:r w:rsidRPr="006842B6">
      <w:rPr>
        <w:rFonts w:asciiTheme="majorHAnsi" w:hAnsiTheme="majorHAnsi"/>
        <w:lang w:val="en"/>
      </w:rPr>
      <w:fldChar w:fldCharType="separate"/>
    </w:r>
  </w:p>
  <w:p w14:paraId="7C18D340" w14:textId="77777777" w:rsidR="00DE72B0" w:rsidRPr="006842B6" w:rsidRDefault="00DE72B0" w:rsidP="006842B6">
    <w:pPr>
      <w:pStyle w:val="Header"/>
      <w:jc w:val="center"/>
      <w:rPr>
        <w:rStyle w:val="Hyperlink"/>
        <w:rFonts w:asciiTheme="majorHAnsi" w:hAnsiTheme="majorHAnsi"/>
        <w:vanish/>
        <w:lang w:val="en"/>
      </w:rPr>
    </w:pPr>
    <w:r w:rsidRPr="006842B6">
      <w:rPr>
        <w:rStyle w:val="Hyperlink"/>
        <w:rFonts w:asciiTheme="majorHAnsi" w:hAnsiTheme="majorHAnsi"/>
        <w:vanish/>
        <w:lang w:val="en"/>
      </w:rPr>
      <w:t>Previous</w:t>
    </w:r>
  </w:p>
  <w:p w14:paraId="5F6D38E8"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rPr>
      <w:fldChar w:fldCharType="end"/>
    </w:r>
  </w:p>
  <w:p w14:paraId="7C2D0374" w14:textId="77777777" w:rsidR="00DE72B0" w:rsidRPr="006842B6" w:rsidRDefault="00750A6D" w:rsidP="006842B6">
    <w:pPr>
      <w:pStyle w:val="Header"/>
      <w:numPr>
        <w:ilvl w:val="1"/>
        <w:numId w:val="5"/>
      </w:numPr>
      <w:jc w:val="center"/>
      <w:rPr>
        <w:rFonts w:asciiTheme="majorHAnsi" w:hAnsiTheme="majorHAnsi"/>
        <w:lang w:val="en"/>
      </w:rPr>
    </w:pPr>
    <w:hyperlink r:id="rId36" w:history="1">
      <w:r w:rsidR="00DE72B0" w:rsidRPr="006842B6">
        <w:rPr>
          <w:rStyle w:val="Hyperlink"/>
          <w:rFonts w:asciiTheme="majorHAnsi" w:hAnsiTheme="majorHAnsi"/>
          <w:lang w:val="en"/>
        </w:rPr>
        <w:t>1</w:t>
      </w:r>
    </w:hyperlink>
  </w:p>
  <w:p w14:paraId="65EA7DE9" w14:textId="77777777" w:rsidR="00DE72B0" w:rsidRPr="006842B6" w:rsidRDefault="00DE72B0" w:rsidP="006842B6">
    <w:pPr>
      <w:pStyle w:val="Header"/>
      <w:numPr>
        <w:ilvl w:val="1"/>
        <w:numId w:val="5"/>
      </w:numPr>
      <w:jc w:val="center"/>
      <w:rPr>
        <w:rFonts w:asciiTheme="majorHAnsi" w:hAnsiTheme="majorHAnsi"/>
        <w:lang w:val="en"/>
      </w:rPr>
    </w:pPr>
    <w:r w:rsidRPr="006842B6">
      <w:rPr>
        <w:rFonts w:asciiTheme="majorHAnsi" w:hAnsiTheme="majorHAnsi"/>
        <w:lang w:val="en"/>
      </w:rPr>
      <w:t>2</w:t>
    </w:r>
  </w:p>
  <w:p w14:paraId="6FED4EC0" w14:textId="77777777" w:rsidR="00DE72B0" w:rsidRPr="006842B6" w:rsidRDefault="00750A6D" w:rsidP="006842B6">
    <w:pPr>
      <w:pStyle w:val="Header"/>
      <w:numPr>
        <w:ilvl w:val="1"/>
        <w:numId w:val="5"/>
      </w:numPr>
      <w:jc w:val="center"/>
      <w:rPr>
        <w:rFonts w:asciiTheme="majorHAnsi" w:hAnsiTheme="majorHAnsi"/>
        <w:lang w:val="en"/>
      </w:rPr>
    </w:pPr>
    <w:hyperlink r:id="rId37" w:history="1">
      <w:r w:rsidR="00DE72B0" w:rsidRPr="006842B6">
        <w:rPr>
          <w:rStyle w:val="Hyperlink"/>
          <w:rFonts w:asciiTheme="majorHAnsi" w:hAnsiTheme="majorHAnsi"/>
          <w:lang w:val="en"/>
        </w:rPr>
        <w:t>3</w:t>
      </w:r>
    </w:hyperlink>
  </w:p>
  <w:p w14:paraId="7DF3064B" w14:textId="77777777" w:rsidR="00DE72B0" w:rsidRPr="006842B6" w:rsidRDefault="00750A6D" w:rsidP="006842B6">
    <w:pPr>
      <w:pStyle w:val="Header"/>
      <w:numPr>
        <w:ilvl w:val="1"/>
        <w:numId w:val="5"/>
      </w:numPr>
      <w:jc w:val="center"/>
      <w:rPr>
        <w:rFonts w:asciiTheme="majorHAnsi" w:hAnsiTheme="majorHAnsi"/>
        <w:lang w:val="en"/>
      </w:rPr>
    </w:pPr>
    <w:hyperlink r:id="rId38" w:history="1">
      <w:r w:rsidR="00DE72B0" w:rsidRPr="006842B6">
        <w:rPr>
          <w:rStyle w:val="Hyperlink"/>
          <w:rFonts w:asciiTheme="majorHAnsi" w:hAnsiTheme="majorHAnsi"/>
          <w:lang w:val="en"/>
        </w:rPr>
        <w:t>4</w:t>
      </w:r>
    </w:hyperlink>
  </w:p>
  <w:p w14:paraId="6F4576D6" w14:textId="77777777" w:rsidR="00DE72B0" w:rsidRPr="006842B6" w:rsidRDefault="00750A6D" w:rsidP="006842B6">
    <w:pPr>
      <w:pStyle w:val="Header"/>
      <w:numPr>
        <w:ilvl w:val="1"/>
        <w:numId w:val="5"/>
      </w:numPr>
      <w:jc w:val="center"/>
      <w:rPr>
        <w:rFonts w:asciiTheme="majorHAnsi" w:hAnsiTheme="majorHAnsi"/>
        <w:lang w:val="en"/>
      </w:rPr>
    </w:pPr>
    <w:hyperlink r:id="rId39" w:history="1">
      <w:r w:rsidR="00DE72B0" w:rsidRPr="006842B6">
        <w:rPr>
          <w:rStyle w:val="Hyperlink"/>
          <w:rFonts w:asciiTheme="majorHAnsi" w:hAnsiTheme="majorHAnsi"/>
          <w:lang w:val="en"/>
        </w:rPr>
        <w:t>5</w:t>
      </w:r>
    </w:hyperlink>
  </w:p>
  <w:p w14:paraId="56ECD8DE" w14:textId="77777777" w:rsidR="00DE72B0" w:rsidRPr="006842B6" w:rsidRDefault="00750A6D" w:rsidP="006842B6">
    <w:pPr>
      <w:pStyle w:val="Header"/>
      <w:numPr>
        <w:ilvl w:val="1"/>
        <w:numId w:val="5"/>
      </w:numPr>
      <w:jc w:val="center"/>
      <w:rPr>
        <w:rFonts w:asciiTheme="majorHAnsi" w:hAnsiTheme="majorHAnsi"/>
        <w:lang w:val="en"/>
      </w:rPr>
    </w:pPr>
    <w:hyperlink r:id="rId40" w:history="1">
      <w:r w:rsidR="00DE72B0" w:rsidRPr="006842B6">
        <w:rPr>
          <w:rStyle w:val="Hyperlink"/>
          <w:rFonts w:asciiTheme="majorHAnsi" w:hAnsiTheme="majorHAnsi"/>
          <w:lang w:val="en"/>
        </w:rPr>
        <w:t>6</w:t>
      </w:r>
    </w:hyperlink>
  </w:p>
  <w:p w14:paraId="5748907E" w14:textId="77777777" w:rsidR="00DE72B0" w:rsidRPr="006842B6" w:rsidRDefault="00DE72B0" w:rsidP="006842B6">
    <w:pPr>
      <w:pStyle w:val="Header"/>
      <w:numPr>
        <w:ilvl w:val="1"/>
        <w:numId w:val="5"/>
      </w:numPr>
      <w:jc w:val="center"/>
      <w:rPr>
        <w:rStyle w:val="Hyperlink"/>
        <w:rFonts w:asciiTheme="majorHAnsi" w:hAnsiTheme="majorHAnsi"/>
        <w:lang w:val="en"/>
      </w:rPr>
    </w:pPr>
    <w:r w:rsidRPr="006842B6">
      <w:rPr>
        <w:rFonts w:asciiTheme="majorHAnsi" w:hAnsiTheme="majorHAnsi"/>
        <w:lang w:val="en"/>
      </w:rPr>
      <w:fldChar w:fldCharType="begin"/>
    </w:r>
    <w:r w:rsidRPr="006842B6">
      <w:rPr>
        <w:rFonts w:asciiTheme="majorHAnsi" w:hAnsiTheme="majorHAnsi"/>
        <w:lang w:val="en"/>
      </w:rPr>
      <w:instrText xml:space="preserve"> HYPERLINK "https://www.bing.com/search?q=http%3a%2f%2fcarrrie.sizemore%40ctu.sharepoint.edu&amp;refig=2d1038f369224cd1d93f64ea59ff12ec&amp;httpsmsn=1&amp;first=29&amp;FORM=PORE" \o "Next page" </w:instrText>
    </w:r>
    <w:r w:rsidRPr="006842B6">
      <w:rPr>
        <w:rFonts w:asciiTheme="majorHAnsi" w:hAnsiTheme="majorHAnsi"/>
        <w:lang w:val="en"/>
      </w:rPr>
      <w:fldChar w:fldCharType="separate"/>
    </w:r>
  </w:p>
  <w:p w14:paraId="15DC156E" w14:textId="77777777" w:rsidR="00DE72B0" w:rsidRPr="006842B6" w:rsidRDefault="00DE72B0" w:rsidP="006842B6">
    <w:pPr>
      <w:pStyle w:val="Header"/>
      <w:jc w:val="center"/>
      <w:rPr>
        <w:rStyle w:val="Hyperlink"/>
        <w:rFonts w:asciiTheme="majorHAnsi" w:hAnsiTheme="majorHAnsi"/>
        <w:vanish/>
        <w:lang w:val="en"/>
      </w:rPr>
    </w:pPr>
    <w:r w:rsidRPr="006842B6">
      <w:rPr>
        <w:rStyle w:val="Hyperlink"/>
        <w:rFonts w:asciiTheme="majorHAnsi" w:hAnsiTheme="majorHAnsi"/>
        <w:vanish/>
        <w:lang w:val="en"/>
      </w:rPr>
      <w:t>Next</w:t>
    </w:r>
  </w:p>
  <w:p w14:paraId="372EE6C4"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rPr>
      <w:fldChar w:fldCharType="end"/>
    </w:r>
  </w:p>
  <w:p w14:paraId="1D57C3D3" w14:textId="77777777" w:rsidR="00DE72B0" w:rsidRPr="006842B6" w:rsidRDefault="00DE72B0" w:rsidP="006842B6">
    <w:pPr>
      <w:pStyle w:val="Header"/>
      <w:jc w:val="center"/>
      <w:rPr>
        <w:rFonts w:asciiTheme="majorHAnsi" w:hAnsiTheme="majorHAnsi"/>
        <w:lang w:val="en"/>
      </w:rPr>
    </w:pPr>
    <w:r w:rsidRPr="006842B6">
      <w:rPr>
        <w:rFonts w:asciiTheme="majorHAnsi" w:hAnsiTheme="majorHAnsi"/>
        <w:lang w:val="en"/>
      </w:rPr>
      <w:t>© 2018 Microsoft</w:t>
    </w:r>
  </w:p>
  <w:p w14:paraId="4B00283B" w14:textId="77777777" w:rsidR="00DE72B0" w:rsidRPr="006842B6" w:rsidRDefault="00750A6D" w:rsidP="006842B6">
    <w:pPr>
      <w:pStyle w:val="Header"/>
      <w:numPr>
        <w:ilvl w:val="0"/>
        <w:numId w:val="6"/>
      </w:numPr>
      <w:jc w:val="center"/>
      <w:rPr>
        <w:rFonts w:asciiTheme="majorHAnsi" w:hAnsiTheme="majorHAnsi"/>
        <w:lang w:val="en"/>
      </w:rPr>
    </w:pPr>
    <w:hyperlink r:id="rId41" w:history="1">
      <w:r w:rsidR="00DE72B0" w:rsidRPr="006842B6">
        <w:rPr>
          <w:rStyle w:val="Hyperlink"/>
          <w:rFonts w:asciiTheme="majorHAnsi" w:hAnsiTheme="majorHAnsi"/>
          <w:lang w:val="en"/>
        </w:rPr>
        <w:t>Privacy and Cookies</w:t>
      </w:r>
    </w:hyperlink>
  </w:p>
  <w:p w14:paraId="60142A36" w14:textId="77777777" w:rsidR="00DE72B0" w:rsidRPr="006842B6" w:rsidRDefault="00750A6D" w:rsidP="006842B6">
    <w:pPr>
      <w:pStyle w:val="Header"/>
      <w:numPr>
        <w:ilvl w:val="0"/>
        <w:numId w:val="6"/>
      </w:numPr>
      <w:jc w:val="center"/>
      <w:rPr>
        <w:rFonts w:asciiTheme="majorHAnsi" w:hAnsiTheme="majorHAnsi"/>
        <w:lang w:val="en"/>
      </w:rPr>
    </w:pPr>
    <w:hyperlink r:id="rId42" w:history="1">
      <w:r w:rsidR="00DE72B0" w:rsidRPr="006842B6">
        <w:rPr>
          <w:rStyle w:val="Hyperlink"/>
          <w:rFonts w:asciiTheme="majorHAnsi" w:hAnsiTheme="majorHAnsi"/>
          <w:lang w:val="en"/>
        </w:rPr>
        <w:t>Legal</w:t>
      </w:r>
    </w:hyperlink>
  </w:p>
  <w:p w14:paraId="00A43E1A" w14:textId="77777777" w:rsidR="00DE72B0" w:rsidRPr="006842B6" w:rsidRDefault="00750A6D" w:rsidP="006842B6">
    <w:pPr>
      <w:pStyle w:val="Header"/>
      <w:numPr>
        <w:ilvl w:val="0"/>
        <w:numId w:val="6"/>
      </w:numPr>
      <w:jc w:val="center"/>
      <w:rPr>
        <w:rFonts w:asciiTheme="majorHAnsi" w:hAnsiTheme="majorHAnsi"/>
        <w:lang w:val="en"/>
      </w:rPr>
    </w:pPr>
    <w:hyperlink r:id="rId43" w:history="1">
      <w:r w:rsidR="00DE72B0" w:rsidRPr="006842B6">
        <w:rPr>
          <w:rStyle w:val="Hyperlink"/>
          <w:rFonts w:asciiTheme="majorHAnsi" w:hAnsiTheme="majorHAnsi"/>
          <w:lang w:val="en"/>
        </w:rPr>
        <w:t>Advertise</w:t>
      </w:r>
    </w:hyperlink>
  </w:p>
  <w:p w14:paraId="37EF0ED0" w14:textId="77777777" w:rsidR="00DE72B0" w:rsidRPr="006842B6" w:rsidRDefault="00750A6D" w:rsidP="006842B6">
    <w:pPr>
      <w:pStyle w:val="Header"/>
      <w:numPr>
        <w:ilvl w:val="0"/>
        <w:numId w:val="6"/>
      </w:numPr>
      <w:jc w:val="center"/>
      <w:rPr>
        <w:rFonts w:asciiTheme="majorHAnsi" w:hAnsiTheme="majorHAnsi"/>
        <w:lang w:val="en"/>
      </w:rPr>
    </w:pPr>
    <w:hyperlink r:id="rId44" w:tgtFrame="_blank" w:history="1">
      <w:r w:rsidR="00DE72B0" w:rsidRPr="006842B6">
        <w:rPr>
          <w:rStyle w:val="Hyperlink"/>
          <w:rFonts w:asciiTheme="majorHAnsi" w:hAnsiTheme="majorHAnsi"/>
          <w:lang w:val="en"/>
        </w:rPr>
        <w:t>About our ads</w:t>
      </w:r>
    </w:hyperlink>
  </w:p>
  <w:p w14:paraId="69181136" w14:textId="77777777" w:rsidR="00DE72B0" w:rsidRPr="006842B6" w:rsidRDefault="00750A6D" w:rsidP="006842B6">
    <w:pPr>
      <w:pStyle w:val="Header"/>
      <w:numPr>
        <w:ilvl w:val="0"/>
        <w:numId w:val="6"/>
      </w:numPr>
      <w:jc w:val="center"/>
      <w:rPr>
        <w:rFonts w:asciiTheme="majorHAnsi" w:hAnsiTheme="majorHAnsi"/>
        <w:lang w:val="en"/>
      </w:rPr>
    </w:pPr>
    <w:hyperlink r:id="rId45" w:tgtFrame="_blank" w:history="1">
      <w:r w:rsidR="00DE72B0" w:rsidRPr="006842B6">
        <w:rPr>
          <w:rStyle w:val="Hyperlink"/>
          <w:rFonts w:asciiTheme="majorHAnsi" w:hAnsiTheme="majorHAnsi"/>
          <w:lang w:val="en"/>
        </w:rPr>
        <w:t>Help</w:t>
      </w:r>
    </w:hyperlink>
  </w:p>
  <w:p w14:paraId="5B592D24" w14:textId="77777777" w:rsidR="00DE72B0" w:rsidRPr="006842B6" w:rsidRDefault="00750A6D" w:rsidP="006842B6">
    <w:pPr>
      <w:pStyle w:val="Header"/>
      <w:numPr>
        <w:ilvl w:val="0"/>
        <w:numId w:val="6"/>
      </w:numPr>
      <w:jc w:val="center"/>
      <w:rPr>
        <w:rFonts w:asciiTheme="majorHAnsi" w:hAnsiTheme="majorHAnsi"/>
        <w:lang w:val="en"/>
      </w:rPr>
    </w:pPr>
    <w:hyperlink r:id="rId46" w:history="1">
      <w:r w:rsidR="00DE72B0" w:rsidRPr="006842B6">
        <w:rPr>
          <w:rStyle w:val="Hyperlink"/>
          <w:rFonts w:asciiTheme="majorHAnsi" w:hAnsiTheme="majorHAnsi"/>
          <w:lang w:val="en"/>
        </w:rPr>
        <w:t>Feedback</w:t>
      </w:r>
    </w:hyperlink>
  </w:p>
  <w:p w14:paraId="4479548D" w14:textId="4A7DEA4F" w:rsidR="00DE72B0" w:rsidRDefault="00DE72B0" w:rsidP="006842B6">
    <w:pPr>
      <w:pStyle w:val="Header"/>
      <w:jc w:val="center"/>
      <w:rPr>
        <w:rFonts w:asciiTheme="majorHAnsi" w:hAnsiTheme="majorHAnsi"/>
      </w:rPr>
    </w:pPr>
    <w:r w:rsidRPr="006842B6">
      <w:rPr>
        <w:rFonts w:asciiTheme="majorHAnsi" w:hAnsiTheme="majorHAnsi"/>
      </w:rPr>
      <w:t xml:space="preserve"> </w:t>
    </w:r>
    <w:r>
      <w:rPr>
        <w:rFonts w:asciiTheme="majorHAnsi" w:hAnsiTheme="majorHAnsi"/>
      </w:rPr>
      <w:t>()</w:t>
    </w:r>
  </w:p>
  <w:p w14:paraId="53B8DB4C" w14:textId="77777777" w:rsidR="00DE72B0" w:rsidRPr="006842B6" w:rsidRDefault="00DE72B0" w:rsidP="006842B6">
    <w:pPr>
      <w:pStyle w:val="Header"/>
      <w:rPr>
        <w:vanish/>
      </w:rPr>
    </w:pPr>
    <w:r>
      <w:t>\\\\</w:t>
    </w:r>
    <w:r w:rsidRPr="006842B6">
      <w:rPr>
        <w:vanish/>
      </w:rPr>
      <w:t>Top of Form</w:t>
    </w:r>
  </w:p>
  <w:p w14:paraId="75C1DE94" w14:textId="77777777" w:rsidR="00DE72B0" w:rsidRPr="006842B6" w:rsidRDefault="00DE72B0" w:rsidP="006842B6">
    <w:pPr>
      <w:pStyle w:val="Header"/>
      <w:jc w:val="center"/>
      <w:rPr>
        <w:rStyle w:val="Hyperlink"/>
        <w:lang w:val="en"/>
      </w:rPr>
    </w:pPr>
    <w:r w:rsidRPr="006842B6">
      <w:rPr>
        <w:lang w:val="en"/>
      </w:rPr>
      <w:fldChar w:fldCharType="begin"/>
    </w:r>
    <w:r w:rsidRPr="006842B6">
      <w:rPr>
        <w:lang w:val="en"/>
      </w:rPr>
      <w:instrText xml:space="preserve"> HYPERLINK "https://www.bing.com/?FORM=Z9FD1" </w:instrText>
    </w:r>
    <w:r w:rsidRPr="006842B6">
      <w:rPr>
        <w:lang w:val="en"/>
      </w:rPr>
      <w:fldChar w:fldCharType="separate"/>
    </w:r>
  </w:p>
  <w:p w14:paraId="2984CA27" w14:textId="3FAB93A3" w:rsidR="00DE72B0" w:rsidRPr="006842B6" w:rsidRDefault="00DE72B0" w:rsidP="006842B6">
    <w:pPr>
      <w:pStyle w:val="Header"/>
      <w:jc w:val="center"/>
      <w:rPr>
        <w:rStyle w:val="Hyperlink"/>
        <w:b/>
        <w:bCs/>
      </w:rPr>
    </w:pPr>
    <w:r w:rsidRPr="006842B6">
      <w:rPr>
        <w:rStyle w:val="Hyperlink"/>
        <w:b/>
        <w:bCs/>
        <w:noProof/>
        <w:lang w:val="en"/>
      </w:rPr>
      <w:drawing>
        <wp:inline distT="0" distB="0" distL="0" distR="0" wp14:anchorId="3401F2FD" wp14:editId="7D1592BF">
          <wp:extent cx="7818120" cy="586740"/>
          <wp:effectExtent l="0" t="0" r="0" b="3810"/>
          <wp:docPr id="5" name="Picture 5" descr="Go to Bing homepag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Bing homepag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18120" cy="586740"/>
                  </a:xfrm>
                  <a:prstGeom prst="rect">
                    <a:avLst/>
                  </a:prstGeom>
                  <a:noFill/>
                  <a:ln>
                    <a:noFill/>
                  </a:ln>
                </pic:spPr>
              </pic:pic>
            </a:graphicData>
          </a:graphic>
        </wp:inline>
      </w:drawing>
    </w:r>
  </w:p>
  <w:p w14:paraId="664C13B5" w14:textId="77777777" w:rsidR="00DE72B0" w:rsidRPr="006842B6" w:rsidRDefault="00DE72B0" w:rsidP="006842B6">
    <w:pPr>
      <w:pStyle w:val="Header"/>
      <w:jc w:val="center"/>
      <w:rPr>
        <w:rStyle w:val="Hyperlink"/>
        <w:b/>
        <w:bCs/>
        <w:lang w:val="en"/>
      </w:rPr>
    </w:pPr>
    <w:r w:rsidRPr="006842B6">
      <w:rPr>
        <w:rStyle w:val="Hyperlink"/>
        <w:b/>
        <w:bCs/>
        <w:lang w:val="en"/>
      </w:rPr>
      <w:t>Go to Bing homepage</w:t>
    </w:r>
  </w:p>
  <w:p w14:paraId="0F9CE2EB" w14:textId="77777777" w:rsidR="00DE72B0" w:rsidRPr="006842B6" w:rsidRDefault="00DE72B0" w:rsidP="006842B6">
    <w:pPr>
      <w:pStyle w:val="Header"/>
      <w:jc w:val="center"/>
      <w:rPr>
        <w:lang w:val="en"/>
      </w:rPr>
    </w:pPr>
    <w:r w:rsidRPr="006842B6">
      <w:fldChar w:fldCharType="end"/>
    </w:r>
  </w:p>
  <w:p w14:paraId="10BA14E2" w14:textId="6C14B649" w:rsidR="00DE72B0" w:rsidRPr="006842B6" w:rsidRDefault="00750A6D" w:rsidP="006842B6">
    <w:pPr>
      <w:pStyle w:val="Header"/>
      <w:jc w:val="center"/>
      <w:rPr>
        <w:lang w:val="en"/>
      </w:rPr>
    </w:pPr>
    <w:r>
      <w:rPr>
        <w:noProof/>
        <w:lang w:val="en"/>
      </w:rPr>
      <w:pict w14:anchorId="49D39758">
        <v:shape id="_x0000_i1028" type="#_x0000_t75" style="width:38pt;height:20pt">
          <v:imagedata r:id="rId47" o:title=""/>
        </v:shape>
      </w:pict>
    </w:r>
    <w:r>
      <w:rPr>
        <w:noProof/>
        <w:lang w:val="en"/>
      </w:rPr>
      <w:pict w14:anchorId="5561F717">
        <v:shape id="_x0000_i1029" type="#_x0000_t75" style="width:1in;height:18pt">
          <v:imagedata r:id="rId4" o:title=""/>
        </v:shape>
      </w:pict>
    </w:r>
    <w:r>
      <w:rPr>
        <w:noProof/>
        <w:lang w:val="en"/>
      </w:rPr>
      <w:pict w14:anchorId="2A510B51">
        <v:shape id="_x0000_i1030" type="#_x0000_t75" style="width:1in;height:18pt">
          <v:imagedata r:id="rId5" o:title=""/>
        </v:shape>
      </w:pict>
    </w:r>
  </w:p>
  <w:p w14:paraId="4DBFEED4" w14:textId="77777777" w:rsidR="00DE72B0" w:rsidRPr="006842B6" w:rsidRDefault="00DE72B0" w:rsidP="006842B6">
    <w:pPr>
      <w:pStyle w:val="Header"/>
      <w:rPr>
        <w:vanish/>
      </w:rPr>
    </w:pPr>
    <w:r w:rsidRPr="006842B6">
      <w:rPr>
        <w:vanish/>
      </w:rPr>
      <w:t>Bottom of Form</w:t>
    </w:r>
  </w:p>
  <w:p w14:paraId="573A14DB" w14:textId="6424C203" w:rsidR="00DE72B0" w:rsidRPr="006842B6" w:rsidRDefault="00750A6D" w:rsidP="006842B6">
    <w:pPr>
      <w:pStyle w:val="Header"/>
      <w:jc w:val="center"/>
      <w:rPr>
        <w:lang w:val="en"/>
      </w:rPr>
    </w:pPr>
    <w:hyperlink r:id="rId48" w:history="1">
      <w:r w:rsidR="00DE72B0" w:rsidRPr="006842B6">
        <w:rPr>
          <w:rStyle w:val="Hyperlink"/>
          <w:vanish/>
          <w:lang w:val="en"/>
        </w:rPr>
        <w:t>Sign in</w:t>
      </w:r>
      <w:r w:rsidR="00DE72B0" w:rsidRPr="006842B6">
        <w:rPr>
          <w:rStyle w:val="Hyperlink"/>
          <w:lang w:val="en"/>
        </w:rPr>
        <w:t>carrie</w:t>
      </w:r>
      <w:r w:rsidR="00DE72B0" w:rsidRPr="006842B6">
        <w:rPr>
          <w:rStyle w:val="Hyperlink"/>
          <w:noProof/>
          <w:lang w:val="en"/>
        </w:rPr>
        <w:drawing>
          <wp:inline distT="0" distB="0" distL="0" distR="0" wp14:anchorId="022BF3BA" wp14:editId="2A283923">
            <wp:extent cx="914400" cy="914400"/>
            <wp:effectExtent l="0" t="0" r="0" b="0"/>
            <wp:docPr id="4" name="Picture 4" descr="https://storage.live.com/users/0x7af8d85c8b4c2792/myprofile/expressionprofile/profilephoto:UserTileStatic/p?ck=1&amp;amp;ex=720&amp;amp;fofoff=1&amp;amp;sid=1E73DC8DE3C3677E30BDD0DFE26B66F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_p" descr="https://storage.live.com/users/0x7af8d85c8b4c2792/myprofile/expressionprofile/profilephoto:UserTileStatic/p?ck=1&amp;amp;ex=720&amp;amp;fofoff=1&amp;amp;sid=1E73DC8DE3C3677E30BDD0DFE26B66F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hyperlink>
    <w:hyperlink r:id="rId49" w:history="1">
      <w:r w:rsidR="00DE72B0" w:rsidRPr="006842B6">
        <w:rPr>
          <w:rStyle w:val="Hyperlink"/>
          <w:lang w:val="en"/>
        </w:rPr>
        <w:t xml:space="preserve">125 </w:t>
      </w:r>
    </w:hyperlink>
  </w:p>
  <w:p w14:paraId="6A3EE73A" w14:textId="77777777" w:rsidR="00DE72B0" w:rsidRPr="006842B6" w:rsidRDefault="00DE72B0" w:rsidP="006842B6">
    <w:pPr>
      <w:pStyle w:val="Header"/>
      <w:jc w:val="center"/>
      <w:rPr>
        <w:b/>
        <w:bCs/>
        <w:lang w:val="en"/>
      </w:rPr>
    </w:pPr>
    <w:r w:rsidRPr="006842B6">
      <w:rPr>
        <w:b/>
        <w:bCs/>
        <w:lang w:val="en"/>
      </w:rPr>
      <w:t>Notifications</w:t>
    </w:r>
  </w:p>
  <w:p w14:paraId="0A399BD4" w14:textId="77777777" w:rsidR="00DE72B0" w:rsidRPr="006842B6" w:rsidRDefault="00DE72B0" w:rsidP="006842B6">
    <w:pPr>
      <w:pStyle w:val="Header"/>
      <w:rPr>
        <w:lang w:val="en"/>
      </w:rPr>
    </w:pPr>
    <w:r w:rsidRPr="006842B6">
      <w:rPr>
        <w:lang w:val="en"/>
      </w:rPr>
      <w:t>Loading...</w:t>
    </w:r>
  </w:p>
  <w:p w14:paraId="5F1BBBE0" w14:textId="77777777" w:rsidR="00DE72B0" w:rsidRPr="006842B6" w:rsidRDefault="00750A6D" w:rsidP="006842B6">
    <w:pPr>
      <w:pStyle w:val="Header"/>
      <w:numPr>
        <w:ilvl w:val="0"/>
        <w:numId w:val="1"/>
      </w:numPr>
      <w:jc w:val="center"/>
      <w:rPr>
        <w:lang w:val="en"/>
      </w:rPr>
    </w:pPr>
    <w:hyperlink r:id="rId50" w:history="1">
      <w:r w:rsidR="00DE72B0" w:rsidRPr="006842B6">
        <w:rPr>
          <w:rStyle w:val="Hyperlink"/>
          <w:b/>
          <w:bCs/>
          <w:lang w:val="en"/>
        </w:rPr>
        <w:t>All</w:t>
      </w:r>
    </w:hyperlink>
  </w:p>
  <w:p w14:paraId="4603727E" w14:textId="77777777" w:rsidR="00DE72B0" w:rsidRPr="006842B6" w:rsidRDefault="00750A6D" w:rsidP="006842B6">
    <w:pPr>
      <w:pStyle w:val="Header"/>
      <w:numPr>
        <w:ilvl w:val="0"/>
        <w:numId w:val="1"/>
      </w:numPr>
      <w:jc w:val="center"/>
      <w:rPr>
        <w:lang w:val="en"/>
      </w:rPr>
    </w:pPr>
    <w:hyperlink r:id="rId51" w:history="1">
      <w:r w:rsidR="00DE72B0" w:rsidRPr="006842B6">
        <w:rPr>
          <w:rStyle w:val="Hyperlink"/>
          <w:lang w:val="en"/>
        </w:rPr>
        <w:t>Images</w:t>
      </w:r>
    </w:hyperlink>
  </w:p>
  <w:p w14:paraId="0D4C17C1" w14:textId="77777777" w:rsidR="00DE72B0" w:rsidRPr="006842B6" w:rsidRDefault="00750A6D" w:rsidP="006842B6">
    <w:pPr>
      <w:pStyle w:val="Header"/>
      <w:numPr>
        <w:ilvl w:val="0"/>
        <w:numId w:val="1"/>
      </w:numPr>
      <w:jc w:val="center"/>
      <w:rPr>
        <w:lang w:val="en"/>
      </w:rPr>
    </w:pPr>
    <w:hyperlink r:id="rId52" w:history="1">
      <w:r w:rsidR="00DE72B0" w:rsidRPr="006842B6">
        <w:rPr>
          <w:rStyle w:val="Hyperlink"/>
          <w:lang w:val="en"/>
        </w:rPr>
        <w:t>Videos</w:t>
      </w:r>
    </w:hyperlink>
  </w:p>
  <w:p w14:paraId="3B3801A2" w14:textId="77777777" w:rsidR="00DE72B0" w:rsidRPr="006842B6" w:rsidRDefault="00750A6D" w:rsidP="006842B6">
    <w:pPr>
      <w:pStyle w:val="Header"/>
      <w:numPr>
        <w:ilvl w:val="0"/>
        <w:numId w:val="1"/>
      </w:numPr>
      <w:jc w:val="center"/>
      <w:rPr>
        <w:lang w:val="en"/>
      </w:rPr>
    </w:pPr>
    <w:hyperlink r:id="rId53" w:history="1">
      <w:r w:rsidR="00DE72B0" w:rsidRPr="006842B6">
        <w:rPr>
          <w:rStyle w:val="Hyperlink"/>
          <w:lang w:val="en"/>
        </w:rPr>
        <w:t>Maps</w:t>
      </w:r>
    </w:hyperlink>
  </w:p>
  <w:p w14:paraId="6EA3785E" w14:textId="77777777" w:rsidR="00DE72B0" w:rsidRPr="006842B6" w:rsidRDefault="00750A6D" w:rsidP="006842B6">
    <w:pPr>
      <w:pStyle w:val="Header"/>
      <w:numPr>
        <w:ilvl w:val="0"/>
        <w:numId w:val="1"/>
      </w:numPr>
      <w:jc w:val="center"/>
      <w:rPr>
        <w:lang w:val="en"/>
      </w:rPr>
    </w:pPr>
    <w:hyperlink r:id="rId54" w:history="1">
      <w:r w:rsidR="00DE72B0" w:rsidRPr="006842B6">
        <w:rPr>
          <w:rStyle w:val="Hyperlink"/>
          <w:lang w:val="en"/>
        </w:rPr>
        <w:t>News</w:t>
      </w:r>
    </w:hyperlink>
  </w:p>
  <w:p w14:paraId="104DAA28" w14:textId="77777777" w:rsidR="00DE72B0" w:rsidRPr="006842B6" w:rsidRDefault="00750A6D" w:rsidP="006842B6">
    <w:pPr>
      <w:pStyle w:val="Header"/>
      <w:numPr>
        <w:ilvl w:val="0"/>
        <w:numId w:val="1"/>
      </w:numPr>
      <w:jc w:val="center"/>
      <w:rPr>
        <w:lang w:val="en"/>
      </w:rPr>
    </w:pPr>
    <w:hyperlink r:id="rId55" w:history="1">
      <w:r w:rsidR="00DE72B0" w:rsidRPr="006842B6">
        <w:rPr>
          <w:rStyle w:val="Hyperlink"/>
          <w:lang w:val="en"/>
        </w:rPr>
        <w:t>Shop</w:t>
      </w:r>
    </w:hyperlink>
  </w:p>
  <w:p w14:paraId="0E858BB0" w14:textId="77777777" w:rsidR="00DE72B0" w:rsidRPr="006842B6" w:rsidRDefault="00DE72B0" w:rsidP="006842B6">
    <w:pPr>
      <w:pStyle w:val="Header"/>
      <w:numPr>
        <w:ilvl w:val="0"/>
        <w:numId w:val="1"/>
      </w:numPr>
      <w:jc w:val="center"/>
      <w:rPr>
        <w:lang w:val="en"/>
      </w:rPr>
    </w:pPr>
    <w:r w:rsidRPr="006842B6">
      <w:rPr>
        <w:lang w:val="en"/>
      </w:rPr>
      <w:t>|</w:t>
    </w:r>
  </w:p>
  <w:p w14:paraId="344C9988" w14:textId="77777777" w:rsidR="00DE72B0" w:rsidRPr="006842B6" w:rsidRDefault="00750A6D" w:rsidP="006842B6">
    <w:pPr>
      <w:pStyle w:val="Header"/>
      <w:numPr>
        <w:ilvl w:val="0"/>
        <w:numId w:val="1"/>
      </w:numPr>
      <w:jc w:val="center"/>
      <w:rPr>
        <w:lang w:val="en"/>
      </w:rPr>
    </w:pPr>
    <w:hyperlink r:id="rId56" w:history="1">
      <w:r w:rsidR="00DE72B0" w:rsidRPr="006842B6">
        <w:rPr>
          <w:rStyle w:val="Hyperlink"/>
          <w:lang w:val="en"/>
        </w:rPr>
        <w:t>My saves</w:t>
      </w:r>
    </w:hyperlink>
  </w:p>
  <w:p w14:paraId="79AAD1E4" w14:textId="77777777" w:rsidR="00DE72B0" w:rsidRPr="006842B6" w:rsidRDefault="00DE72B0" w:rsidP="006842B6">
    <w:pPr>
      <w:pStyle w:val="Header"/>
      <w:jc w:val="center"/>
    </w:pPr>
    <w:r w:rsidRPr="006842B6">
      <w:rPr>
        <w:lang w:val="en"/>
      </w:rPr>
      <w:t>15-28 of 31,000 results</w:t>
    </w:r>
    <w:hyperlink r:id="rId57" w:history="1">
      <w:r w:rsidRPr="006842B6">
        <w:rPr>
          <w:rStyle w:val="Hyperlink"/>
          <w:lang w:val="en"/>
        </w:rPr>
        <w:t xml:space="preserve">Any time </w:t>
      </w:r>
    </w:hyperlink>
  </w:p>
  <w:p w14:paraId="29430FB7" w14:textId="77777777" w:rsidR="00DE72B0" w:rsidRPr="006842B6" w:rsidRDefault="00750A6D" w:rsidP="006842B6">
    <w:pPr>
      <w:pStyle w:val="Header"/>
      <w:jc w:val="center"/>
      <w:rPr>
        <w:vanish/>
      </w:rPr>
    </w:pPr>
    <w:hyperlink r:id="rId58" w:history="1">
      <w:r w:rsidR="00DE72B0" w:rsidRPr="006842B6">
        <w:rPr>
          <w:rStyle w:val="Hyperlink"/>
          <w:vanish/>
          <w:lang w:val="en"/>
        </w:rPr>
        <w:t>All</w:t>
      </w:r>
    </w:hyperlink>
    <w:hyperlink r:id="rId59" w:history="1">
      <w:r w:rsidR="00DE72B0" w:rsidRPr="006842B6">
        <w:rPr>
          <w:rStyle w:val="Hyperlink"/>
          <w:vanish/>
          <w:lang w:val="en"/>
        </w:rPr>
        <w:t>Past 24 hours</w:t>
      </w:r>
    </w:hyperlink>
    <w:hyperlink r:id="rId60" w:history="1">
      <w:r w:rsidR="00DE72B0" w:rsidRPr="006842B6">
        <w:rPr>
          <w:rStyle w:val="Hyperlink"/>
          <w:vanish/>
          <w:lang w:val="en"/>
        </w:rPr>
        <w:t>Past week</w:t>
      </w:r>
    </w:hyperlink>
    <w:hyperlink r:id="rId61" w:history="1">
      <w:r w:rsidR="00DE72B0" w:rsidRPr="006842B6">
        <w:rPr>
          <w:rStyle w:val="Hyperlink"/>
          <w:vanish/>
          <w:lang w:val="en"/>
        </w:rPr>
        <w:t>Past month</w:t>
      </w:r>
    </w:hyperlink>
  </w:p>
  <w:p w14:paraId="0CBEAAF0" w14:textId="77777777" w:rsidR="00DE72B0" w:rsidRPr="006842B6" w:rsidRDefault="00750A6D" w:rsidP="006842B6">
    <w:pPr>
      <w:pStyle w:val="Header"/>
      <w:numPr>
        <w:ilvl w:val="0"/>
        <w:numId w:val="2"/>
      </w:numPr>
      <w:jc w:val="center"/>
      <w:rPr>
        <w:b/>
        <w:bCs/>
        <w:lang w:val="en"/>
      </w:rPr>
    </w:pPr>
    <w:hyperlink r:id="rId62" w:history="1">
      <w:r w:rsidR="00DE72B0" w:rsidRPr="006842B6">
        <w:rPr>
          <w:rStyle w:val="Hyperlink"/>
          <w:lang w:val="en"/>
        </w:rPr>
        <w:t>University of Colorado</w:t>
      </w:r>
    </w:hyperlink>
  </w:p>
  <w:p w14:paraId="09B0694C" w14:textId="77777777" w:rsidR="00DE72B0" w:rsidRPr="006842B6" w:rsidRDefault="00DE72B0" w:rsidP="006842B6">
    <w:pPr>
      <w:pStyle w:val="Header"/>
      <w:jc w:val="center"/>
      <w:rPr>
        <w:lang w:val="en"/>
      </w:rPr>
    </w:pPr>
    <w:r w:rsidRPr="006842B6">
      <w:rPr>
        <w:lang w:val="en"/>
      </w:rPr>
      <w:t>https://www.cu.edu</w:t>
    </w:r>
  </w:p>
  <w:p w14:paraId="4FC42D40" w14:textId="77777777" w:rsidR="00DE72B0" w:rsidRPr="006842B6" w:rsidRDefault="00DE72B0" w:rsidP="006842B6">
    <w:pPr>
      <w:pStyle w:val="Header"/>
      <w:jc w:val="center"/>
      <w:rPr>
        <w:lang w:val="en"/>
      </w:rPr>
    </w:pPr>
    <w:r w:rsidRPr="006842B6">
      <w:rPr>
        <w:lang w:val="en"/>
      </w:rPr>
      <w:t xml:space="preserve">The </w:t>
    </w:r>
    <w:r w:rsidRPr="006842B6">
      <w:rPr>
        <w:b/>
        <w:bCs/>
        <w:lang w:val="en"/>
      </w:rPr>
      <w:t>University of Colorado</w:t>
    </w:r>
    <w:r w:rsidRPr="006842B6">
      <w:rPr>
        <w:lang w:val="en"/>
      </w:rPr>
      <w:t xml:space="preserve"> offers more than 280 outreach programs serving Coloradans and their communities. Together we work to advance the economy, health, and culture of Colorado. Together we work to advance the economy, health, and culture of Colorado.</w:t>
    </w:r>
  </w:p>
  <w:p w14:paraId="3408C346" w14:textId="77777777" w:rsidR="00DE72B0" w:rsidRPr="006842B6" w:rsidRDefault="00750A6D" w:rsidP="006842B6">
    <w:pPr>
      <w:pStyle w:val="Header"/>
      <w:numPr>
        <w:ilvl w:val="0"/>
        <w:numId w:val="2"/>
      </w:numPr>
      <w:jc w:val="center"/>
      <w:rPr>
        <w:b/>
        <w:bCs/>
        <w:lang w:val="en"/>
      </w:rPr>
    </w:pPr>
    <w:hyperlink r:id="rId63" w:history="1">
      <w:r w:rsidR="00DE72B0" w:rsidRPr="006842B6">
        <w:rPr>
          <w:rStyle w:val="Hyperlink"/>
          <w:b/>
          <w:bCs/>
          <w:lang w:val="en"/>
        </w:rPr>
        <w:t xml:space="preserve">Home - Bath County School Board - </w:t>
      </w:r>
      <w:r w:rsidR="00DE72B0" w:rsidRPr="006842B6">
        <w:rPr>
          <w:rStyle w:val="Hyperlink"/>
          <w:lang w:val="en"/>
        </w:rPr>
        <w:t>sharepoint</w:t>
      </w:r>
      <w:r w:rsidR="00DE72B0" w:rsidRPr="006842B6">
        <w:rPr>
          <w:rStyle w:val="Hyperlink"/>
          <w:b/>
          <w:bCs/>
          <w:lang w:val="en"/>
        </w:rPr>
        <w:t>.bath.k12.va.us</w:t>
      </w:r>
    </w:hyperlink>
  </w:p>
  <w:p w14:paraId="4F3811CC" w14:textId="77777777" w:rsidR="00DE72B0" w:rsidRPr="006842B6" w:rsidRDefault="00DE72B0" w:rsidP="006842B6">
    <w:pPr>
      <w:pStyle w:val="Header"/>
      <w:jc w:val="center"/>
      <w:rPr>
        <w:lang w:val="en"/>
      </w:rPr>
    </w:pPr>
    <w:r w:rsidRPr="006842B6">
      <w:rPr>
        <w:b/>
        <w:bCs/>
        <w:lang w:val="en"/>
      </w:rPr>
      <w:t>sharepoint</w:t>
    </w:r>
    <w:r w:rsidRPr="006842B6">
      <w:rPr>
        <w:lang w:val="en"/>
      </w:rPr>
      <w:t xml:space="preserve">.bath.k12.va.us › </w:t>
    </w:r>
    <w:hyperlink r:id="rId64" w:history="1">
      <w:r w:rsidRPr="006842B6">
        <w:rPr>
          <w:rStyle w:val="Hyperlink"/>
          <w:lang w:val="en"/>
        </w:rPr>
        <w:t>Bath County School Board</w:t>
      </w:r>
    </w:hyperlink>
  </w:p>
  <w:p w14:paraId="350F8FE2" w14:textId="77777777" w:rsidR="00DE72B0" w:rsidRPr="006842B6" w:rsidRDefault="00DE72B0" w:rsidP="006842B6">
    <w:pPr>
      <w:pStyle w:val="Header"/>
      <w:jc w:val="center"/>
      <w:rPr>
        <w:lang w:val="en"/>
      </w:rPr>
    </w:pPr>
    <w:r w:rsidRPr="006842B6">
      <w:rPr>
        <w:lang w:val="en"/>
      </w:rPr>
      <w:t>Welcome to the Bath County School Board website; we hope you find these resources helpful! Included are links to the school board policy &amp; regulations manual, school board meeting agendas and minutes, and links to many other resources--including the division budget and calendar.</w:t>
    </w:r>
  </w:p>
  <w:p w14:paraId="310FA399" w14:textId="77777777" w:rsidR="00DE72B0" w:rsidRPr="006842B6" w:rsidRDefault="00750A6D" w:rsidP="006842B6">
    <w:pPr>
      <w:pStyle w:val="Header"/>
      <w:numPr>
        <w:ilvl w:val="0"/>
        <w:numId w:val="2"/>
      </w:numPr>
      <w:jc w:val="center"/>
      <w:rPr>
        <w:b/>
        <w:bCs/>
        <w:lang w:val="en"/>
      </w:rPr>
    </w:pPr>
    <w:hyperlink r:id="rId65" w:history="1">
      <w:r w:rsidR="00DE72B0" w:rsidRPr="006842B6">
        <w:rPr>
          <w:rStyle w:val="Hyperlink"/>
          <w:lang w:val="en"/>
        </w:rPr>
        <w:t>Bozeman Health</w:t>
      </w:r>
      <w:r w:rsidR="00DE72B0" w:rsidRPr="006842B6">
        <w:rPr>
          <w:rStyle w:val="Hyperlink"/>
          <w:b/>
          <w:bCs/>
          <w:lang w:val="en"/>
        </w:rPr>
        <w:t xml:space="preserve"> | Hospital in Bozeman, Montana</w:t>
      </w:r>
    </w:hyperlink>
  </w:p>
  <w:p w14:paraId="4003FDE6" w14:textId="77777777" w:rsidR="00DE72B0" w:rsidRPr="006842B6" w:rsidRDefault="00DE72B0" w:rsidP="006842B6">
    <w:pPr>
      <w:pStyle w:val="Header"/>
      <w:jc w:val="center"/>
      <w:rPr>
        <w:lang w:val="en"/>
      </w:rPr>
    </w:pPr>
    <w:r w:rsidRPr="006842B6">
      <w:rPr>
        <w:lang w:val="en"/>
      </w:rPr>
      <w:t>https://www.</w:t>
    </w:r>
    <w:r w:rsidRPr="006842B6">
      <w:rPr>
        <w:b/>
        <w:bCs/>
        <w:lang w:val="en"/>
      </w:rPr>
      <w:t>bozemanhealth</w:t>
    </w:r>
    <w:r w:rsidRPr="006842B6">
      <w:rPr>
        <w:lang w:val="en"/>
      </w:rPr>
      <w:t>.org</w:t>
    </w:r>
  </w:p>
  <w:p w14:paraId="743027CF" w14:textId="77777777" w:rsidR="00DE72B0" w:rsidRPr="006842B6" w:rsidRDefault="00DE72B0" w:rsidP="006842B6">
    <w:pPr>
      <w:pStyle w:val="Header"/>
      <w:jc w:val="center"/>
      <w:rPr>
        <w:lang w:val="en"/>
      </w:rPr>
    </w:pPr>
    <w:r w:rsidRPr="006842B6">
      <w:rPr>
        <w:lang w:val="en"/>
      </w:rPr>
      <w:t xml:space="preserve">The skilled medical staff at all of our </w:t>
    </w:r>
    <w:r w:rsidRPr="006842B6">
      <w:rPr>
        <w:b/>
        <w:bCs/>
        <w:lang w:val="en"/>
      </w:rPr>
      <w:t>Bozeman Health</w:t>
    </w:r>
    <w:r w:rsidRPr="006842B6">
      <w:rPr>
        <w:lang w:val="en"/>
      </w:rPr>
      <w:t xml:space="preserve"> locations is dedicated to providing excellent medical care to the people of Gallatin, Madison, and Park Counties.</w:t>
    </w:r>
  </w:p>
  <w:p w14:paraId="7674266F" w14:textId="77777777" w:rsidR="00DE72B0" w:rsidRPr="006842B6" w:rsidRDefault="00750A6D" w:rsidP="006842B6">
    <w:pPr>
      <w:pStyle w:val="Header"/>
      <w:numPr>
        <w:ilvl w:val="0"/>
        <w:numId w:val="2"/>
      </w:numPr>
      <w:jc w:val="center"/>
      <w:rPr>
        <w:b/>
        <w:bCs/>
        <w:lang w:val="en"/>
      </w:rPr>
    </w:pPr>
    <w:hyperlink r:id="rId66" w:history="1">
      <w:r w:rsidR="00DE72B0" w:rsidRPr="006842B6">
        <w:rPr>
          <w:rStyle w:val="Hyperlink"/>
          <w:lang w:val="en"/>
        </w:rPr>
        <w:t>Arkansas Children’s</w:t>
      </w:r>
      <w:r w:rsidR="00DE72B0" w:rsidRPr="006842B6">
        <w:rPr>
          <w:rStyle w:val="Hyperlink"/>
          <w:b/>
          <w:bCs/>
          <w:lang w:val="en"/>
        </w:rPr>
        <w:t xml:space="preserve"> - Hospitals - Research – Foundation</w:t>
      </w:r>
    </w:hyperlink>
  </w:p>
  <w:p w14:paraId="60F36270" w14:textId="77777777" w:rsidR="00DE72B0" w:rsidRPr="006842B6" w:rsidRDefault="00DE72B0" w:rsidP="006842B6">
    <w:pPr>
      <w:pStyle w:val="Header"/>
      <w:jc w:val="center"/>
      <w:rPr>
        <w:lang w:val="en"/>
      </w:rPr>
    </w:pPr>
    <w:r w:rsidRPr="006842B6">
      <w:rPr>
        <w:lang w:val="en"/>
      </w:rPr>
      <w:t>https://</w:t>
    </w:r>
    <w:r w:rsidRPr="006842B6">
      <w:rPr>
        <w:b/>
        <w:bCs/>
        <w:lang w:val="en"/>
      </w:rPr>
      <w:t>www.archildrens.org</w:t>
    </w:r>
  </w:p>
  <w:p w14:paraId="7414551A" w14:textId="77777777" w:rsidR="00DE72B0" w:rsidRPr="006842B6" w:rsidRDefault="00DE72B0" w:rsidP="006842B6">
    <w:pPr>
      <w:pStyle w:val="Header"/>
      <w:jc w:val="center"/>
      <w:rPr>
        <w:lang w:val="en"/>
      </w:rPr>
    </w:pPr>
    <w:r w:rsidRPr="006842B6">
      <w:rPr>
        <w:lang w:val="en"/>
      </w:rPr>
      <w:t xml:space="preserve">Discover how the doctors, nurses and specialists at </w:t>
    </w:r>
    <w:r w:rsidRPr="006842B6">
      <w:rPr>
        <w:b/>
        <w:bCs/>
        <w:lang w:val="en"/>
      </w:rPr>
      <w:t>Arkansas Children’s</w:t>
    </w:r>
    <w:r w:rsidRPr="006842B6">
      <w:rPr>
        <w:lang w:val="en"/>
      </w:rPr>
      <w:t xml:space="preserve"> provide specialized pediatric care to sick and injured children.</w:t>
    </w:r>
  </w:p>
  <w:p w14:paraId="4B11AE4C" w14:textId="77777777" w:rsidR="00DE72B0" w:rsidRPr="006842B6" w:rsidRDefault="00750A6D" w:rsidP="006842B6">
    <w:pPr>
      <w:pStyle w:val="Header"/>
      <w:numPr>
        <w:ilvl w:val="0"/>
        <w:numId w:val="2"/>
      </w:numPr>
      <w:jc w:val="center"/>
      <w:rPr>
        <w:b/>
        <w:bCs/>
        <w:lang w:val="en"/>
      </w:rPr>
    </w:pPr>
    <w:hyperlink r:id="rId67" w:history="1">
      <w:r w:rsidR="00DE72B0" w:rsidRPr="006842B6">
        <w:rPr>
          <w:rStyle w:val="Hyperlink"/>
          <w:b/>
          <w:bCs/>
          <w:lang w:val="en"/>
        </w:rPr>
        <w:t xml:space="preserve">Home - </w:t>
      </w:r>
      <w:r w:rsidR="00DE72B0" w:rsidRPr="006842B6">
        <w:rPr>
          <w:rStyle w:val="Hyperlink"/>
          <w:lang w:val="en"/>
        </w:rPr>
        <w:t>Waterbury</w:t>
      </w:r>
      <w:r w:rsidR="00DE72B0" w:rsidRPr="006842B6">
        <w:rPr>
          <w:rStyle w:val="Hyperlink"/>
          <w:b/>
          <w:bCs/>
          <w:lang w:val="en"/>
        </w:rPr>
        <w:t xml:space="preserve"> Public Schools</w:t>
      </w:r>
    </w:hyperlink>
  </w:p>
  <w:p w14:paraId="00586A29" w14:textId="77777777" w:rsidR="00DE72B0" w:rsidRPr="006842B6" w:rsidRDefault="00DE72B0" w:rsidP="006842B6">
    <w:pPr>
      <w:pStyle w:val="Header"/>
      <w:jc w:val="center"/>
      <w:rPr>
        <w:lang w:val="en"/>
      </w:rPr>
    </w:pPr>
    <w:r w:rsidRPr="006842B6">
      <w:rPr>
        <w:lang w:val="en"/>
      </w:rPr>
      <w:t>www.</w:t>
    </w:r>
    <w:r w:rsidRPr="006842B6">
      <w:rPr>
        <w:b/>
        <w:bCs/>
        <w:lang w:val="en"/>
      </w:rPr>
      <w:t>waterbury</w:t>
    </w:r>
    <w:r w:rsidRPr="006842B6">
      <w:rPr>
        <w:lang w:val="en"/>
      </w:rPr>
      <w:t>.k12.ct.us</w:t>
    </w:r>
  </w:p>
  <w:p w14:paraId="5AED647C" w14:textId="77777777" w:rsidR="00DE72B0" w:rsidRPr="006842B6" w:rsidRDefault="00DE72B0" w:rsidP="006842B6">
    <w:pPr>
      <w:pStyle w:val="Header"/>
      <w:jc w:val="center"/>
      <w:rPr>
        <w:lang w:val="en"/>
      </w:rPr>
    </w:pPr>
    <w:r w:rsidRPr="006842B6">
      <w:rPr>
        <w:b/>
        <w:bCs/>
        <w:lang w:val="en"/>
      </w:rPr>
      <w:t>Waterbury</w:t>
    </w:r>
    <w:r w:rsidRPr="006842B6">
      <w:rPr>
        <w:lang w:val="en"/>
      </w:rPr>
      <w:t xml:space="preserve"> Adult Education will be a leading partner in this program. Their curriculum will incorporate classroom learning with clinical experience in a local nursing home. Their curriculum will incorporate classroom learning with clinical experience in a local nursing home.</w:t>
    </w:r>
  </w:p>
  <w:p w14:paraId="6034CEB9" w14:textId="77777777" w:rsidR="00DE72B0" w:rsidRPr="006842B6" w:rsidRDefault="00750A6D" w:rsidP="006842B6">
    <w:pPr>
      <w:pStyle w:val="Header"/>
      <w:numPr>
        <w:ilvl w:val="0"/>
        <w:numId w:val="2"/>
      </w:numPr>
      <w:jc w:val="center"/>
      <w:rPr>
        <w:b/>
        <w:bCs/>
        <w:lang w:val="en"/>
      </w:rPr>
    </w:pPr>
    <w:hyperlink r:id="rId68" w:history="1">
      <w:r w:rsidR="00DE72B0" w:rsidRPr="006842B6">
        <w:rPr>
          <w:rStyle w:val="Hyperlink"/>
          <w:lang w:val="en"/>
        </w:rPr>
        <w:t>ConsumerAffairs.com</w:t>
      </w:r>
      <w:r w:rsidR="00DE72B0" w:rsidRPr="006842B6">
        <w:rPr>
          <w:rStyle w:val="Hyperlink"/>
          <w:b/>
          <w:bCs/>
          <w:lang w:val="en"/>
        </w:rPr>
        <w:t>: Research. Review. Resolve.</w:t>
      </w:r>
    </w:hyperlink>
  </w:p>
  <w:p w14:paraId="64EB8A16" w14:textId="77777777" w:rsidR="00DE72B0" w:rsidRPr="006842B6" w:rsidRDefault="00DE72B0" w:rsidP="006842B6">
    <w:pPr>
      <w:pStyle w:val="Header"/>
      <w:jc w:val="center"/>
      <w:rPr>
        <w:lang w:val="en"/>
      </w:rPr>
    </w:pPr>
    <w:r w:rsidRPr="006842B6">
      <w:rPr>
        <w:lang w:val="en"/>
      </w:rPr>
      <w:t>https://</w:t>
    </w:r>
    <w:r w:rsidRPr="006842B6">
      <w:rPr>
        <w:b/>
        <w:bCs/>
        <w:lang w:val="en"/>
      </w:rPr>
      <w:t>www.consumeraffairs.com</w:t>
    </w:r>
  </w:p>
  <w:p w14:paraId="3B1D6A00" w14:textId="77777777" w:rsidR="00DE72B0" w:rsidRPr="006842B6" w:rsidRDefault="00DE72B0" w:rsidP="006842B6">
    <w:pPr>
      <w:pStyle w:val="Header"/>
      <w:jc w:val="center"/>
      <w:rPr>
        <w:lang w:val="en"/>
      </w:rPr>
    </w:pPr>
    <w:r w:rsidRPr="006842B6">
      <w:rPr>
        <w:b/>
        <w:bCs/>
        <w:lang w:val="en"/>
      </w:rPr>
      <w:t>ConsumerAffairs.com</w:t>
    </w:r>
    <w:r w:rsidRPr="006842B6">
      <w:rPr>
        <w:lang w:val="en"/>
      </w:rPr>
      <w:t>: Knowledge is Power! Consumer news, reviews, complaints, resources, safety recalls</w:t>
    </w:r>
  </w:p>
  <w:p w14:paraId="72784D13" w14:textId="77777777" w:rsidR="00DE72B0" w:rsidRPr="006842B6" w:rsidRDefault="00750A6D" w:rsidP="006842B6">
    <w:pPr>
      <w:pStyle w:val="Header"/>
      <w:numPr>
        <w:ilvl w:val="0"/>
        <w:numId w:val="2"/>
      </w:numPr>
      <w:jc w:val="center"/>
      <w:rPr>
        <w:b/>
        <w:bCs/>
        <w:lang w:val="en"/>
      </w:rPr>
    </w:pPr>
    <w:hyperlink r:id="rId69" w:history="1">
      <w:r w:rsidR="00DE72B0" w:rsidRPr="006842B6">
        <w:rPr>
          <w:rStyle w:val="Hyperlink"/>
          <w:b/>
          <w:bCs/>
          <w:lang w:val="en"/>
        </w:rPr>
        <w:t xml:space="preserve">BibMe: Free Bibliography &amp; </w:t>
      </w:r>
      <w:r w:rsidR="00DE72B0" w:rsidRPr="006842B6">
        <w:rPr>
          <w:rStyle w:val="Hyperlink"/>
          <w:lang w:val="en"/>
        </w:rPr>
        <w:t>Citation</w:t>
      </w:r>
      <w:r w:rsidR="00DE72B0" w:rsidRPr="006842B6">
        <w:rPr>
          <w:rStyle w:val="Hyperlink"/>
          <w:b/>
          <w:bCs/>
          <w:lang w:val="en"/>
        </w:rPr>
        <w:t xml:space="preserve"> Maker - MLA, APA ...</w:t>
      </w:r>
    </w:hyperlink>
  </w:p>
  <w:p w14:paraId="0C31D242" w14:textId="77777777" w:rsidR="00DE72B0" w:rsidRPr="006842B6" w:rsidRDefault="00DE72B0" w:rsidP="006842B6">
    <w:pPr>
      <w:pStyle w:val="Header"/>
      <w:jc w:val="center"/>
      <w:rPr>
        <w:lang w:val="en"/>
      </w:rPr>
    </w:pPr>
    <w:r w:rsidRPr="006842B6">
      <w:rPr>
        <w:b/>
        <w:bCs/>
        <w:lang w:val="en"/>
      </w:rPr>
      <w:t>www.bibme.org</w:t>
    </w:r>
  </w:p>
  <w:p w14:paraId="6E5BE74B" w14:textId="77777777" w:rsidR="00DE72B0" w:rsidRPr="006842B6" w:rsidRDefault="00DE72B0" w:rsidP="006842B6">
    <w:pPr>
      <w:pStyle w:val="Header"/>
      <w:jc w:val="center"/>
      <w:rPr>
        <w:lang w:val="en"/>
      </w:rPr>
    </w:pPr>
    <w:r w:rsidRPr="006842B6">
      <w:rPr>
        <w:lang w:val="en"/>
      </w:rPr>
      <w:t xml:space="preserve">BibMe Free Bibliography &amp; </w:t>
    </w:r>
    <w:r w:rsidRPr="006842B6">
      <w:rPr>
        <w:b/>
        <w:bCs/>
        <w:lang w:val="en"/>
      </w:rPr>
      <w:t>Citation</w:t>
    </w:r>
    <w:r w:rsidRPr="006842B6">
      <w:rPr>
        <w:lang w:val="en"/>
      </w:rPr>
      <w:t xml:space="preserve"> Maker - MLA, APA, Chicago, Harvard</w:t>
    </w:r>
  </w:p>
  <w:p w14:paraId="56C526B9" w14:textId="77777777" w:rsidR="00DE72B0" w:rsidRPr="006842B6" w:rsidRDefault="00750A6D" w:rsidP="006842B6">
    <w:pPr>
      <w:pStyle w:val="Header"/>
      <w:numPr>
        <w:ilvl w:val="0"/>
        <w:numId w:val="2"/>
      </w:numPr>
      <w:jc w:val="center"/>
      <w:rPr>
        <w:b/>
        <w:bCs/>
        <w:lang w:val="en"/>
      </w:rPr>
    </w:pPr>
    <w:hyperlink r:id="rId70" w:history="1">
      <w:r w:rsidR="00DE72B0" w:rsidRPr="006842B6">
        <w:rPr>
          <w:rStyle w:val="Hyperlink"/>
          <w:lang w:val="en"/>
        </w:rPr>
        <w:t>DATCU Credit Union</w:t>
      </w:r>
      <w:r w:rsidR="00DE72B0" w:rsidRPr="006842B6">
        <w:rPr>
          <w:rStyle w:val="Hyperlink"/>
          <w:b/>
          <w:bCs/>
          <w:lang w:val="en"/>
        </w:rPr>
        <w:t xml:space="preserve"> | Texas Credit Union | Banking &amp; Loans</w:t>
      </w:r>
    </w:hyperlink>
  </w:p>
  <w:p w14:paraId="646B786C" w14:textId="77777777" w:rsidR="00DE72B0" w:rsidRPr="006842B6" w:rsidRDefault="00DE72B0" w:rsidP="006842B6">
    <w:pPr>
      <w:pStyle w:val="Header"/>
      <w:jc w:val="center"/>
      <w:rPr>
        <w:lang w:val="en"/>
      </w:rPr>
    </w:pPr>
    <w:r w:rsidRPr="006842B6">
      <w:rPr>
        <w:b/>
        <w:bCs/>
        <w:lang w:val="en"/>
      </w:rPr>
      <w:t>www.datcu.org</w:t>
    </w:r>
  </w:p>
  <w:p w14:paraId="09F7B2AF" w14:textId="77777777" w:rsidR="00DE72B0" w:rsidRPr="006842B6" w:rsidRDefault="00DE72B0" w:rsidP="006842B6">
    <w:pPr>
      <w:pStyle w:val="Header"/>
      <w:jc w:val="center"/>
      <w:rPr>
        <w:lang w:val="en"/>
      </w:rPr>
    </w:pPr>
    <w:r w:rsidRPr="006842B6">
      <w:rPr>
        <w:lang w:val="en"/>
      </w:rPr>
      <w:t xml:space="preserve">At </w:t>
    </w:r>
    <w:r w:rsidRPr="006842B6">
      <w:rPr>
        <w:b/>
        <w:bCs/>
        <w:lang w:val="en"/>
      </w:rPr>
      <w:t>DATCU Credit Union</w:t>
    </w:r>
    <w:r w:rsidRPr="006842B6">
      <w:rPr>
        <w:lang w:val="en"/>
      </w:rPr>
      <w:t xml:space="preserve"> we want to help our TX members make the most of their money. Enjoy a variety of accounts, credit cards, loans, mortgages and more!</w:t>
    </w:r>
  </w:p>
  <w:p w14:paraId="7E8EA92E" w14:textId="77777777" w:rsidR="00DE72B0" w:rsidRPr="006842B6" w:rsidRDefault="00750A6D" w:rsidP="006842B6">
    <w:pPr>
      <w:pStyle w:val="Header"/>
      <w:numPr>
        <w:ilvl w:val="0"/>
        <w:numId w:val="2"/>
      </w:numPr>
      <w:jc w:val="center"/>
      <w:rPr>
        <w:b/>
        <w:bCs/>
        <w:lang w:val="en"/>
      </w:rPr>
    </w:pPr>
    <w:hyperlink r:id="rId71" w:history="1">
      <w:r w:rsidR="00DE72B0" w:rsidRPr="006842B6">
        <w:rPr>
          <w:rStyle w:val="Hyperlink"/>
          <w:b/>
          <w:bCs/>
          <w:lang w:val="en"/>
        </w:rPr>
        <w:t>A New Path to Your Success Via Human Data Science - IQVIA</w:t>
      </w:r>
    </w:hyperlink>
  </w:p>
  <w:p w14:paraId="41FD4019" w14:textId="77777777" w:rsidR="00DE72B0" w:rsidRPr="006842B6" w:rsidRDefault="00DE72B0" w:rsidP="006842B6">
    <w:pPr>
      <w:pStyle w:val="Header"/>
      <w:jc w:val="center"/>
      <w:rPr>
        <w:lang w:val="en"/>
      </w:rPr>
    </w:pPr>
    <w:r w:rsidRPr="006842B6">
      <w:rPr>
        <w:lang w:val="en"/>
      </w:rPr>
      <w:t>https://www.iqvia.com</w:t>
    </w:r>
  </w:p>
  <w:p w14:paraId="2B90D89F" w14:textId="77777777" w:rsidR="00DE72B0" w:rsidRPr="006842B6" w:rsidRDefault="00DE72B0" w:rsidP="006842B6">
    <w:pPr>
      <w:pStyle w:val="Header"/>
      <w:jc w:val="center"/>
      <w:rPr>
        <w:lang w:val="en"/>
      </w:rPr>
    </w:pPr>
    <w:r w:rsidRPr="006842B6">
      <w:rPr>
        <w:lang w:val="en"/>
      </w:rPr>
      <w:t xml:space="preserve">IMS Health and </w:t>
    </w:r>
    <w:r w:rsidRPr="006842B6">
      <w:rPr>
        <w:b/>
        <w:bCs/>
        <w:lang w:val="en"/>
      </w:rPr>
      <w:t>Quintiles</w:t>
    </w:r>
    <w:r w:rsidRPr="006842B6">
      <w:rPr>
        <w:lang w:val="en"/>
      </w:rPr>
      <w:t xml:space="preserve"> are now IQVIA. We are committed to providing solutions that enable healthcare companies to innovate with confidence, maximize opportunities and, ultimately, drive healthcare forward. We do this via breakthroughs in insights, technology, analytics and human intelligence that bring the advances in data science together with the possibilities of human science.</w:t>
    </w:r>
  </w:p>
  <w:p w14:paraId="6ED327EC" w14:textId="77777777" w:rsidR="00DE72B0" w:rsidRPr="006842B6" w:rsidRDefault="00750A6D" w:rsidP="006842B6">
    <w:pPr>
      <w:pStyle w:val="Header"/>
      <w:numPr>
        <w:ilvl w:val="0"/>
        <w:numId w:val="2"/>
      </w:numPr>
      <w:jc w:val="center"/>
      <w:rPr>
        <w:b/>
        <w:bCs/>
        <w:lang w:val="en"/>
      </w:rPr>
    </w:pPr>
    <w:hyperlink r:id="rId72" w:history="1">
      <w:r w:rsidR="00DE72B0" w:rsidRPr="006842B6">
        <w:rPr>
          <w:rStyle w:val="Hyperlink"/>
          <w:b/>
          <w:bCs/>
          <w:lang w:val="en"/>
        </w:rPr>
        <w:t>Error: Browser Problem</w:t>
      </w:r>
    </w:hyperlink>
  </w:p>
  <w:p w14:paraId="35AF729C" w14:textId="77777777" w:rsidR="00DE72B0" w:rsidRPr="006842B6" w:rsidRDefault="00DE72B0" w:rsidP="006842B6">
    <w:pPr>
      <w:pStyle w:val="Header"/>
      <w:jc w:val="center"/>
      <w:rPr>
        <w:lang w:val="en"/>
      </w:rPr>
    </w:pPr>
    <w:r w:rsidRPr="006842B6">
      <w:rPr>
        <w:b/>
        <w:bCs/>
        <w:lang w:val="en"/>
      </w:rPr>
      <w:t>my.unm.edu</w:t>
    </w:r>
  </w:p>
  <w:p w14:paraId="26CC977A" w14:textId="77777777" w:rsidR="00DE72B0" w:rsidRPr="006842B6" w:rsidRDefault="00DE72B0" w:rsidP="006842B6">
    <w:pPr>
      <w:pStyle w:val="Header"/>
      <w:jc w:val="center"/>
      <w:rPr>
        <w:lang w:val="en"/>
      </w:rPr>
    </w:pPr>
    <w:r w:rsidRPr="006842B6">
      <w:rPr>
        <w:lang w:val="en"/>
      </w:rPr>
      <w:t>MyUNM is your personal gateway to UNM. The myUNM portal provides the entire campus community centralized access to University resources and the ability to customize ...</w:t>
    </w:r>
  </w:p>
  <w:p w14:paraId="11DBDDC4" w14:textId="77777777" w:rsidR="00DE72B0" w:rsidRPr="006842B6" w:rsidRDefault="00750A6D" w:rsidP="006842B6">
    <w:pPr>
      <w:pStyle w:val="Header"/>
      <w:numPr>
        <w:ilvl w:val="0"/>
        <w:numId w:val="2"/>
      </w:numPr>
      <w:jc w:val="center"/>
      <w:rPr>
        <w:b/>
        <w:bCs/>
        <w:lang w:val="en"/>
      </w:rPr>
    </w:pPr>
    <w:hyperlink r:id="rId73" w:history="1">
      <w:r w:rsidR="00DE72B0" w:rsidRPr="006842B6">
        <w:rPr>
          <w:rStyle w:val="Hyperlink"/>
          <w:b/>
          <w:bCs/>
          <w:lang w:val="en"/>
        </w:rPr>
        <w:t>Seneca - Toronto, Canada</w:t>
      </w:r>
    </w:hyperlink>
  </w:p>
  <w:p w14:paraId="3AD775C1" w14:textId="77777777" w:rsidR="00DE72B0" w:rsidRPr="006842B6" w:rsidRDefault="00DE72B0" w:rsidP="006842B6">
    <w:pPr>
      <w:pStyle w:val="Header"/>
      <w:jc w:val="center"/>
      <w:rPr>
        <w:lang w:val="en"/>
      </w:rPr>
    </w:pPr>
    <w:r w:rsidRPr="006842B6">
      <w:rPr>
        <w:lang w:val="en"/>
      </w:rPr>
      <w:t>www.</w:t>
    </w:r>
    <w:r w:rsidRPr="006842B6">
      <w:rPr>
        <w:b/>
        <w:bCs/>
        <w:lang w:val="en"/>
      </w:rPr>
      <w:t>senecacollege</w:t>
    </w:r>
    <w:r w:rsidRPr="006842B6">
      <w:rPr>
        <w:lang w:val="en"/>
      </w:rPr>
      <w:t>.ca</w:t>
    </w:r>
  </w:p>
  <w:p w14:paraId="76CD46E0" w14:textId="77777777" w:rsidR="00DE72B0" w:rsidRPr="006842B6" w:rsidRDefault="00DE72B0" w:rsidP="006842B6">
    <w:pPr>
      <w:pStyle w:val="Header"/>
      <w:jc w:val="center"/>
      <w:rPr>
        <w:lang w:val="en"/>
      </w:rPr>
    </w:pPr>
    <w:r w:rsidRPr="006842B6">
      <w:rPr>
        <w:b/>
        <w:bCs/>
        <w:lang w:val="en"/>
      </w:rPr>
      <w:t>Seneca College</w:t>
    </w:r>
    <w:r w:rsidRPr="006842B6">
      <w:rPr>
        <w:lang w:val="en"/>
      </w:rPr>
      <w:t xml:space="preserve"> Facebook With campuses across the Greater Toronto Area, Seneca offers degrees, diplomas and certificates renowned for their quality and respected by employers. Combining the highest academic standards with practical, hands-on learning, expert teaching faculty and the latest technology ensures Seneca graduates are career-ready.</w:t>
    </w:r>
  </w:p>
  <w:p w14:paraId="3C24F071" w14:textId="77777777" w:rsidR="00DE72B0" w:rsidRPr="006842B6" w:rsidRDefault="00750A6D" w:rsidP="006842B6">
    <w:pPr>
      <w:pStyle w:val="Header"/>
      <w:numPr>
        <w:ilvl w:val="0"/>
        <w:numId w:val="2"/>
      </w:numPr>
      <w:jc w:val="center"/>
      <w:rPr>
        <w:b/>
        <w:bCs/>
        <w:lang w:val="en"/>
      </w:rPr>
    </w:pPr>
    <w:hyperlink r:id="rId74" w:history="1">
      <w:r w:rsidR="00DE72B0" w:rsidRPr="006842B6">
        <w:rPr>
          <w:rStyle w:val="Hyperlink"/>
          <w:lang w:val="en"/>
        </w:rPr>
        <w:t>Firefly Credit Union</w:t>
      </w:r>
      <w:r w:rsidR="00DE72B0" w:rsidRPr="006842B6">
        <w:rPr>
          <w:rStyle w:val="Hyperlink"/>
          <w:b/>
          <w:bCs/>
          <w:lang w:val="en"/>
        </w:rPr>
        <w:t xml:space="preserve"> | MN </w:t>
      </w:r>
      <w:r w:rsidR="00DE72B0" w:rsidRPr="006842B6">
        <w:rPr>
          <w:rStyle w:val="Hyperlink"/>
          <w:lang w:val="en"/>
        </w:rPr>
        <w:t>Credit Union</w:t>
      </w:r>
      <w:r w:rsidR="00DE72B0" w:rsidRPr="006842B6">
        <w:rPr>
          <w:rStyle w:val="Hyperlink"/>
          <w:b/>
          <w:bCs/>
          <w:lang w:val="en"/>
        </w:rPr>
        <w:t xml:space="preserve"> | Minneapolis &amp; St ...</w:t>
      </w:r>
    </w:hyperlink>
  </w:p>
  <w:p w14:paraId="7028FCA2" w14:textId="77777777" w:rsidR="00DE72B0" w:rsidRPr="006842B6" w:rsidRDefault="00DE72B0" w:rsidP="006842B6">
    <w:pPr>
      <w:pStyle w:val="Header"/>
      <w:jc w:val="center"/>
      <w:rPr>
        <w:lang w:val="en"/>
      </w:rPr>
    </w:pPr>
    <w:r w:rsidRPr="006842B6">
      <w:rPr>
        <w:lang w:val="en"/>
      </w:rPr>
      <w:t>https://www.fireflycu.org</w:t>
    </w:r>
  </w:p>
  <w:p w14:paraId="6F70CE08" w14:textId="77777777" w:rsidR="00DE72B0" w:rsidRPr="006842B6" w:rsidRDefault="00DE72B0" w:rsidP="006842B6">
    <w:pPr>
      <w:pStyle w:val="Header"/>
      <w:jc w:val="center"/>
      <w:rPr>
        <w:lang w:val="en"/>
      </w:rPr>
    </w:pPr>
    <w:r w:rsidRPr="006842B6">
      <w:rPr>
        <w:lang w:val="en"/>
      </w:rPr>
      <w:t xml:space="preserve">Bank with </w:t>
    </w:r>
    <w:r w:rsidRPr="006842B6">
      <w:rPr>
        <w:b/>
        <w:bCs/>
        <w:lang w:val="en"/>
      </w:rPr>
      <w:t>Firefly Credit Union</w:t>
    </w:r>
    <w:r w:rsidRPr="006842B6">
      <w:rPr>
        <w:lang w:val="en"/>
      </w:rPr>
      <w:t xml:space="preserve"> in Minneapolis and St. Paul, MN for personal and business banking solutions such as accounts, loans, mortgages and more.</w:t>
    </w:r>
  </w:p>
  <w:p w14:paraId="559CFA6C" w14:textId="77777777" w:rsidR="00DE72B0" w:rsidRPr="006842B6" w:rsidRDefault="00750A6D" w:rsidP="006842B6">
    <w:pPr>
      <w:pStyle w:val="Header"/>
      <w:numPr>
        <w:ilvl w:val="0"/>
        <w:numId w:val="2"/>
      </w:numPr>
      <w:jc w:val="center"/>
      <w:rPr>
        <w:b/>
        <w:bCs/>
        <w:lang w:val="en"/>
      </w:rPr>
    </w:pPr>
    <w:hyperlink r:id="rId75" w:history="1">
      <w:r w:rsidR="00DE72B0" w:rsidRPr="006842B6">
        <w:rPr>
          <w:rStyle w:val="Hyperlink"/>
          <w:lang w:val="en"/>
        </w:rPr>
        <w:t>Whitepages</w:t>
      </w:r>
      <w:r w:rsidR="00DE72B0" w:rsidRPr="006842B6">
        <w:rPr>
          <w:rStyle w:val="Hyperlink"/>
          <w:b/>
          <w:bCs/>
          <w:lang w:val="en"/>
        </w:rPr>
        <w:t xml:space="preserve"> - Official Site | Find People, Phone Numbers ...</w:t>
      </w:r>
    </w:hyperlink>
  </w:p>
  <w:p w14:paraId="023FE245" w14:textId="77777777" w:rsidR="00DE72B0" w:rsidRPr="006842B6" w:rsidRDefault="00DE72B0" w:rsidP="006842B6">
    <w:pPr>
      <w:pStyle w:val="Header"/>
      <w:jc w:val="center"/>
      <w:rPr>
        <w:lang w:val="en"/>
      </w:rPr>
    </w:pPr>
    <w:r w:rsidRPr="006842B6">
      <w:rPr>
        <w:lang w:val="en"/>
      </w:rPr>
      <w:t>https://</w:t>
    </w:r>
    <w:r w:rsidRPr="006842B6">
      <w:rPr>
        <w:b/>
        <w:bCs/>
        <w:lang w:val="en"/>
      </w:rPr>
      <w:t>www.whitepages.com</w:t>
    </w:r>
  </w:p>
  <w:p w14:paraId="67D82D28" w14:textId="77777777" w:rsidR="00DE72B0" w:rsidRPr="006842B6" w:rsidRDefault="00DE72B0" w:rsidP="006842B6">
    <w:pPr>
      <w:pStyle w:val="Header"/>
      <w:jc w:val="center"/>
      <w:rPr>
        <w:lang w:val="en"/>
      </w:rPr>
    </w:pPr>
    <w:r w:rsidRPr="006842B6">
      <w:rPr>
        <w:b/>
        <w:bCs/>
        <w:lang w:val="en"/>
      </w:rPr>
      <w:t>Whitepages</w:t>
    </w:r>
    <w:r w:rsidRPr="006842B6">
      <w:rPr>
        <w:lang w:val="en"/>
      </w:rPr>
      <w:t xml:space="preserve"> - Search, Find, Know | The largest and most trusted online directory with contact information, background checks powered by SmartCheck, and public records for over 90% of US adults.</w:t>
    </w:r>
  </w:p>
  <w:p w14:paraId="6B494B4C" w14:textId="77777777" w:rsidR="00DE72B0" w:rsidRPr="006842B6" w:rsidRDefault="00750A6D" w:rsidP="006842B6">
    <w:pPr>
      <w:pStyle w:val="Header"/>
      <w:numPr>
        <w:ilvl w:val="0"/>
        <w:numId w:val="2"/>
      </w:numPr>
      <w:jc w:val="center"/>
      <w:rPr>
        <w:b/>
        <w:bCs/>
        <w:lang w:val="en"/>
      </w:rPr>
    </w:pPr>
    <w:hyperlink r:id="rId76" w:history="1">
      <w:r w:rsidR="00DE72B0" w:rsidRPr="006842B6">
        <w:rPr>
          <w:rStyle w:val="Hyperlink"/>
          <w:lang w:val="en"/>
        </w:rPr>
        <w:t>Gray Construction</w:t>
      </w:r>
      <w:r w:rsidR="00DE72B0" w:rsidRPr="006842B6">
        <w:rPr>
          <w:rStyle w:val="Hyperlink"/>
          <w:b/>
          <w:bCs/>
          <w:lang w:val="en"/>
        </w:rPr>
        <w:t xml:space="preserve"> - A Top 10 Industrial Construction Company</w:t>
      </w:r>
    </w:hyperlink>
  </w:p>
  <w:p w14:paraId="75DA8570" w14:textId="77777777" w:rsidR="00DE72B0" w:rsidRPr="006842B6" w:rsidRDefault="00DE72B0" w:rsidP="006842B6">
    <w:pPr>
      <w:pStyle w:val="Header"/>
      <w:jc w:val="center"/>
      <w:rPr>
        <w:lang w:val="en"/>
      </w:rPr>
    </w:pPr>
    <w:r w:rsidRPr="006842B6">
      <w:rPr>
        <w:lang w:val="en"/>
      </w:rPr>
      <w:t>https://www.gray.com</w:t>
    </w:r>
  </w:p>
  <w:p w14:paraId="5B3E0A01" w14:textId="77777777" w:rsidR="00DE72B0" w:rsidRPr="006842B6" w:rsidRDefault="00DE72B0" w:rsidP="006842B6">
    <w:pPr>
      <w:pStyle w:val="Header"/>
      <w:jc w:val="center"/>
      <w:rPr>
        <w:lang w:val="en"/>
      </w:rPr>
    </w:pPr>
    <w:r w:rsidRPr="006842B6">
      <w:rPr>
        <w:lang w:val="en"/>
      </w:rPr>
      <w:t xml:space="preserve">Clemens Food Group &amp; </w:t>
    </w:r>
    <w:r w:rsidRPr="006842B6">
      <w:rPr>
        <w:b/>
        <w:bCs/>
        <w:lang w:val="en"/>
      </w:rPr>
      <w:t>Gray Construction</w:t>
    </w:r>
    <w:r w:rsidRPr="006842B6">
      <w:rPr>
        <w:lang w:val="en"/>
      </w:rPr>
      <w:t xml:space="preserve"> Receive Manufacturing Innovation Award Amada America Inc. Holds Groundbreaking Ceremony for New U.S. Manufacturing Operation RECENT PROJECTS View …</w:t>
    </w:r>
  </w:p>
  <w:p w14:paraId="7612ACFD" w14:textId="77777777" w:rsidR="00DE72B0" w:rsidRPr="006842B6" w:rsidRDefault="00DE72B0" w:rsidP="006842B6">
    <w:pPr>
      <w:pStyle w:val="Header"/>
      <w:numPr>
        <w:ilvl w:val="0"/>
        <w:numId w:val="2"/>
      </w:numPr>
      <w:jc w:val="center"/>
      <w:rPr>
        <w:b/>
        <w:bCs/>
        <w:vanish/>
        <w:lang w:val="en"/>
      </w:rPr>
    </w:pPr>
    <w:r w:rsidRPr="006842B6">
      <w:rPr>
        <w:b/>
        <w:bCs/>
        <w:vanish/>
        <w:lang w:val="en"/>
      </w:rPr>
      <w:t>Pagination</w:t>
    </w:r>
  </w:p>
  <w:p w14:paraId="458363F1" w14:textId="77777777" w:rsidR="00DE72B0" w:rsidRPr="006842B6" w:rsidRDefault="00DE72B0" w:rsidP="006842B6">
    <w:pPr>
      <w:pStyle w:val="Header"/>
      <w:numPr>
        <w:ilvl w:val="1"/>
        <w:numId w:val="2"/>
      </w:numPr>
      <w:jc w:val="center"/>
      <w:rPr>
        <w:rStyle w:val="Hyperlink"/>
        <w:lang w:val="en"/>
      </w:rPr>
    </w:pPr>
    <w:r w:rsidRPr="006842B6">
      <w:rPr>
        <w:lang w:val="en"/>
      </w:rPr>
      <w:fldChar w:fldCharType="begin"/>
    </w:r>
    <w:r w:rsidRPr="006842B6">
      <w:rPr>
        <w:lang w:val="en"/>
      </w:rPr>
      <w:instrText xml:space="preserve"> HYPERLINK "https://www.bing.com/search?q=http%3a%2f%2fcarrrie.sizemore%40ctu.sharepoint.edu&amp;refig=2d1038f369224cd1d93f64ea59ff12ec&amp;httpsmsn=1&amp;first=1&amp;FORM=PQRE" \o "Previous page" </w:instrText>
    </w:r>
    <w:r w:rsidRPr="006842B6">
      <w:rPr>
        <w:lang w:val="en"/>
      </w:rPr>
      <w:fldChar w:fldCharType="separate"/>
    </w:r>
  </w:p>
  <w:p w14:paraId="5C9DDC1B" w14:textId="77777777" w:rsidR="00DE72B0" w:rsidRPr="006842B6" w:rsidRDefault="00DE72B0" w:rsidP="006842B6">
    <w:pPr>
      <w:pStyle w:val="Header"/>
      <w:jc w:val="center"/>
      <w:rPr>
        <w:rStyle w:val="Hyperlink"/>
        <w:vanish/>
        <w:lang w:val="en"/>
      </w:rPr>
    </w:pPr>
    <w:r w:rsidRPr="006842B6">
      <w:rPr>
        <w:rStyle w:val="Hyperlink"/>
        <w:vanish/>
        <w:lang w:val="en"/>
      </w:rPr>
      <w:t>Previous</w:t>
    </w:r>
  </w:p>
  <w:p w14:paraId="2F11E38F" w14:textId="77777777" w:rsidR="00DE72B0" w:rsidRPr="006842B6" w:rsidRDefault="00DE72B0" w:rsidP="006842B6">
    <w:pPr>
      <w:pStyle w:val="Header"/>
      <w:jc w:val="center"/>
      <w:rPr>
        <w:lang w:val="en"/>
      </w:rPr>
    </w:pPr>
    <w:r w:rsidRPr="006842B6">
      <w:fldChar w:fldCharType="end"/>
    </w:r>
  </w:p>
  <w:p w14:paraId="5C53A011" w14:textId="77777777" w:rsidR="00DE72B0" w:rsidRPr="006842B6" w:rsidRDefault="00750A6D" w:rsidP="006842B6">
    <w:pPr>
      <w:pStyle w:val="Header"/>
      <w:numPr>
        <w:ilvl w:val="1"/>
        <w:numId w:val="2"/>
      </w:numPr>
      <w:jc w:val="center"/>
      <w:rPr>
        <w:lang w:val="en"/>
      </w:rPr>
    </w:pPr>
    <w:hyperlink r:id="rId77" w:history="1">
      <w:r w:rsidR="00DE72B0" w:rsidRPr="006842B6">
        <w:rPr>
          <w:rStyle w:val="Hyperlink"/>
          <w:lang w:val="en"/>
        </w:rPr>
        <w:t>1</w:t>
      </w:r>
    </w:hyperlink>
  </w:p>
  <w:p w14:paraId="0F309215" w14:textId="77777777" w:rsidR="00DE72B0" w:rsidRPr="006842B6" w:rsidRDefault="00DE72B0" w:rsidP="006842B6">
    <w:pPr>
      <w:pStyle w:val="Header"/>
      <w:numPr>
        <w:ilvl w:val="1"/>
        <w:numId w:val="2"/>
      </w:numPr>
      <w:jc w:val="center"/>
      <w:rPr>
        <w:lang w:val="en"/>
      </w:rPr>
    </w:pPr>
    <w:r w:rsidRPr="006842B6">
      <w:rPr>
        <w:lang w:val="en"/>
      </w:rPr>
      <w:t>2</w:t>
    </w:r>
  </w:p>
  <w:p w14:paraId="5560E44D" w14:textId="77777777" w:rsidR="00DE72B0" w:rsidRPr="006842B6" w:rsidRDefault="00750A6D" w:rsidP="006842B6">
    <w:pPr>
      <w:pStyle w:val="Header"/>
      <w:numPr>
        <w:ilvl w:val="1"/>
        <w:numId w:val="2"/>
      </w:numPr>
      <w:jc w:val="center"/>
      <w:rPr>
        <w:lang w:val="en"/>
      </w:rPr>
    </w:pPr>
    <w:hyperlink r:id="rId78" w:history="1">
      <w:r w:rsidR="00DE72B0" w:rsidRPr="006842B6">
        <w:rPr>
          <w:rStyle w:val="Hyperlink"/>
          <w:lang w:val="en"/>
        </w:rPr>
        <w:t>3</w:t>
      </w:r>
    </w:hyperlink>
  </w:p>
  <w:p w14:paraId="0123526A" w14:textId="77777777" w:rsidR="00DE72B0" w:rsidRPr="006842B6" w:rsidRDefault="00750A6D" w:rsidP="006842B6">
    <w:pPr>
      <w:pStyle w:val="Header"/>
      <w:numPr>
        <w:ilvl w:val="1"/>
        <w:numId w:val="2"/>
      </w:numPr>
      <w:jc w:val="center"/>
      <w:rPr>
        <w:lang w:val="en"/>
      </w:rPr>
    </w:pPr>
    <w:hyperlink r:id="rId79" w:history="1">
      <w:r w:rsidR="00DE72B0" w:rsidRPr="006842B6">
        <w:rPr>
          <w:rStyle w:val="Hyperlink"/>
          <w:lang w:val="en"/>
        </w:rPr>
        <w:t>4</w:t>
      </w:r>
    </w:hyperlink>
  </w:p>
  <w:p w14:paraId="431D6A53" w14:textId="77777777" w:rsidR="00DE72B0" w:rsidRPr="006842B6" w:rsidRDefault="00750A6D" w:rsidP="006842B6">
    <w:pPr>
      <w:pStyle w:val="Header"/>
      <w:numPr>
        <w:ilvl w:val="1"/>
        <w:numId w:val="2"/>
      </w:numPr>
      <w:jc w:val="center"/>
      <w:rPr>
        <w:lang w:val="en"/>
      </w:rPr>
    </w:pPr>
    <w:hyperlink r:id="rId80" w:history="1">
      <w:r w:rsidR="00DE72B0" w:rsidRPr="006842B6">
        <w:rPr>
          <w:rStyle w:val="Hyperlink"/>
          <w:lang w:val="en"/>
        </w:rPr>
        <w:t>5</w:t>
      </w:r>
    </w:hyperlink>
  </w:p>
  <w:p w14:paraId="5A84C65F" w14:textId="77777777" w:rsidR="00DE72B0" w:rsidRPr="006842B6" w:rsidRDefault="00750A6D" w:rsidP="006842B6">
    <w:pPr>
      <w:pStyle w:val="Header"/>
      <w:numPr>
        <w:ilvl w:val="1"/>
        <w:numId w:val="2"/>
      </w:numPr>
      <w:jc w:val="center"/>
      <w:rPr>
        <w:lang w:val="en"/>
      </w:rPr>
    </w:pPr>
    <w:hyperlink r:id="rId81" w:history="1">
      <w:r w:rsidR="00DE72B0" w:rsidRPr="006842B6">
        <w:rPr>
          <w:rStyle w:val="Hyperlink"/>
          <w:lang w:val="en"/>
        </w:rPr>
        <w:t>6</w:t>
      </w:r>
    </w:hyperlink>
  </w:p>
  <w:p w14:paraId="32BB161C" w14:textId="77777777" w:rsidR="00DE72B0" w:rsidRPr="006842B6" w:rsidRDefault="00DE72B0" w:rsidP="006842B6">
    <w:pPr>
      <w:pStyle w:val="Header"/>
      <w:numPr>
        <w:ilvl w:val="1"/>
        <w:numId w:val="2"/>
      </w:numPr>
      <w:jc w:val="center"/>
      <w:rPr>
        <w:rStyle w:val="Hyperlink"/>
        <w:lang w:val="en"/>
      </w:rPr>
    </w:pPr>
    <w:r w:rsidRPr="006842B6">
      <w:rPr>
        <w:lang w:val="en"/>
      </w:rPr>
      <w:fldChar w:fldCharType="begin"/>
    </w:r>
    <w:r w:rsidRPr="006842B6">
      <w:rPr>
        <w:lang w:val="en"/>
      </w:rPr>
      <w:instrText xml:space="preserve"> HYPERLINK "https://www.bing.com/search?q=http%3a%2f%2fcarrrie.sizemore%40ctu.sharepoint.edu&amp;refig=2d1038f369224cd1d93f64ea59ff12ec&amp;httpsmsn=1&amp;first=29&amp;FORM=PORE" \o "Next page" </w:instrText>
    </w:r>
    <w:r w:rsidRPr="006842B6">
      <w:rPr>
        <w:lang w:val="en"/>
      </w:rPr>
      <w:fldChar w:fldCharType="separate"/>
    </w:r>
  </w:p>
  <w:p w14:paraId="4E4C03B7" w14:textId="77777777" w:rsidR="00DE72B0" w:rsidRPr="006842B6" w:rsidRDefault="00DE72B0" w:rsidP="006842B6">
    <w:pPr>
      <w:pStyle w:val="Header"/>
      <w:jc w:val="center"/>
      <w:rPr>
        <w:rStyle w:val="Hyperlink"/>
        <w:vanish/>
        <w:lang w:val="en"/>
      </w:rPr>
    </w:pPr>
    <w:r w:rsidRPr="006842B6">
      <w:rPr>
        <w:rStyle w:val="Hyperlink"/>
        <w:vanish/>
        <w:lang w:val="en"/>
      </w:rPr>
      <w:t>Next</w:t>
    </w:r>
  </w:p>
  <w:p w14:paraId="553771A0" w14:textId="77777777" w:rsidR="00DE72B0" w:rsidRPr="006842B6" w:rsidRDefault="00DE72B0" w:rsidP="006842B6">
    <w:pPr>
      <w:pStyle w:val="Header"/>
      <w:jc w:val="center"/>
      <w:rPr>
        <w:lang w:val="en"/>
      </w:rPr>
    </w:pPr>
    <w:r w:rsidRPr="006842B6">
      <w:fldChar w:fldCharType="end"/>
    </w:r>
  </w:p>
  <w:p w14:paraId="4B0EE16A" w14:textId="77777777" w:rsidR="00DE72B0" w:rsidRPr="006842B6" w:rsidRDefault="00DE72B0" w:rsidP="006842B6">
    <w:pPr>
      <w:pStyle w:val="Header"/>
      <w:jc w:val="center"/>
      <w:rPr>
        <w:lang w:val="en"/>
      </w:rPr>
    </w:pPr>
    <w:r w:rsidRPr="006842B6">
      <w:rPr>
        <w:lang w:val="en"/>
      </w:rPr>
      <w:t>© 2018 Microsoft</w:t>
    </w:r>
  </w:p>
  <w:p w14:paraId="14EA74A1" w14:textId="77777777" w:rsidR="00DE72B0" w:rsidRPr="006842B6" w:rsidRDefault="00750A6D" w:rsidP="006842B6">
    <w:pPr>
      <w:pStyle w:val="Header"/>
      <w:numPr>
        <w:ilvl w:val="0"/>
        <w:numId w:val="3"/>
      </w:numPr>
      <w:jc w:val="center"/>
      <w:rPr>
        <w:lang w:val="en"/>
      </w:rPr>
    </w:pPr>
    <w:hyperlink r:id="rId82" w:history="1">
      <w:r w:rsidR="00DE72B0" w:rsidRPr="006842B6">
        <w:rPr>
          <w:rStyle w:val="Hyperlink"/>
          <w:lang w:val="en"/>
        </w:rPr>
        <w:t>Privacy and Cookies</w:t>
      </w:r>
    </w:hyperlink>
  </w:p>
  <w:p w14:paraId="01890528" w14:textId="77777777" w:rsidR="00DE72B0" w:rsidRPr="006842B6" w:rsidRDefault="00750A6D" w:rsidP="006842B6">
    <w:pPr>
      <w:pStyle w:val="Header"/>
      <w:numPr>
        <w:ilvl w:val="0"/>
        <w:numId w:val="3"/>
      </w:numPr>
      <w:jc w:val="center"/>
      <w:rPr>
        <w:lang w:val="en"/>
      </w:rPr>
    </w:pPr>
    <w:hyperlink r:id="rId83" w:history="1">
      <w:r w:rsidR="00DE72B0" w:rsidRPr="006842B6">
        <w:rPr>
          <w:rStyle w:val="Hyperlink"/>
          <w:lang w:val="en"/>
        </w:rPr>
        <w:t>Legal</w:t>
      </w:r>
    </w:hyperlink>
  </w:p>
  <w:p w14:paraId="009779A5" w14:textId="77777777" w:rsidR="00DE72B0" w:rsidRPr="006842B6" w:rsidRDefault="00750A6D" w:rsidP="006842B6">
    <w:pPr>
      <w:pStyle w:val="Header"/>
      <w:numPr>
        <w:ilvl w:val="0"/>
        <w:numId w:val="3"/>
      </w:numPr>
      <w:jc w:val="center"/>
      <w:rPr>
        <w:lang w:val="en"/>
      </w:rPr>
    </w:pPr>
    <w:hyperlink r:id="rId84" w:history="1">
      <w:r w:rsidR="00DE72B0" w:rsidRPr="006842B6">
        <w:rPr>
          <w:rStyle w:val="Hyperlink"/>
          <w:lang w:val="en"/>
        </w:rPr>
        <w:t>Advertise</w:t>
      </w:r>
    </w:hyperlink>
  </w:p>
  <w:p w14:paraId="4E226591" w14:textId="77777777" w:rsidR="00DE72B0" w:rsidRPr="006842B6" w:rsidRDefault="00750A6D" w:rsidP="006842B6">
    <w:pPr>
      <w:pStyle w:val="Header"/>
      <w:numPr>
        <w:ilvl w:val="0"/>
        <w:numId w:val="3"/>
      </w:numPr>
      <w:jc w:val="center"/>
      <w:rPr>
        <w:lang w:val="en"/>
      </w:rPr>
    </w:pPr>
    <w:hyperlink r:id="rId85" w:tgtFrame="_blank" w:history="1">
      <w:r w:rsidR="00DE72B0" w:rsidRPr="006842B6">
        <w:rPr>
          <w:rStyle w:val="Hyperlink"/>
          <w:lang w:val="en"/>
        </w:rPr>
        <w:t>About our ads</w:t>
      </w:r>
    </w:hyperlink>
  </w:p>
  <w:p w14:paraId="189F3A9D" w14:textId="77777777" w:rsidR="00DE72B0" w:rsidRPr="006842B6" w:rsidRDefault="00750A6D" w:rsidP="006842B6">
    <w:pPr>
      <w:pStyle w:val="Header"/>
      <w:numPr>
        <w:ilvl w:val="0"/>
        <w:numId w:val="3"/>
      </w:numPr>
      <w:jc w:val="center"/>
      <w:rPr>
        <w:lang w:val="en"/>
      </w:rPr>
    </w:pPr>
    <w:hyperlink r:id="rId86" w:tgtFrame="_blank" w:history="1">
      <w:r w:rsidR="00DE72B0" w:rsidRPr="006842B6">
        <w:rPr>
          <w:rStyle w:val="Hyperlink"/>
          <w:lang w:val="en"/>
        </w:rPr>
        <w:t>Help</w:t>
      </w:r>
    </w:hyperlink>
  </w:p>
  <w:p w14:paraId="2F98567A" w14:textId="77777777" w:rsidR="00DE72B0" w:rsidRPr="006842B6" w:rsidRDefault="00750A6D" w:rsidP="006842B6">
    <w:pPr>
      <w:pStyle w:val="Header"/>
      <w:numPr>
        <w:ilvl w:val="0"/>
        <w:numId w:val="3"/>
      </w:numPr>
      <w:jc w:val="center"/>
      <w:rPr>
        <w:lang w:val="en"/>
      </w:rPr>
    </w:pPr>
    <w:hyperlink r:id="rId87" w:history="1">
      <w:r w:rsidR="00DE72B0" w:rsidRPr="006842B6">
        <w:rPr>
          <w:rStyle w:val="Hyperlink"/>
          <w:lang w:val="en"/>
        </w:rPr>
        <w:t>Feedback</w:t>
      </w:r>
    </w:hyperlink>
  </w:p>
  <w:p w14:paraId="2B5DBDE4" w14:textId="023A5E11" w:rsidR="00DE72B0" w:rsidRDefault="00DE72B0" w:rsidP="006842B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8767A" w14:textId="77777777" w:rsidR="00750A6D" w:rsidRDefault="00750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CE7"/>
    <w:multiLevelType w:val="multilevel"/>
    <w:tmpl w:val="E160E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A3950"/>
    <w:multiLevelType w:val="multilevel"/>
    <w:tmpl w:val="E4F6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86468"/>
    <w:multiLevelType w:val="multilevel"/>
    <w:tmpl w:val="4A262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010467"/>
    <w:multiLevelType w:val="multilevel"/>
    <w:tmpl w:val="22B2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60996"/>
    <w:multiLevelType w:val="multilevel"/>
    <w:tmpl w:val="F534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52A70"/>
    <w:multiLevelType w:val="multilevel"/>
    <w:tmpl w:val="9292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rie sizemore">
    <w15:presenceInfo w15:providerId="Windows Live" w15:userId="7af8d85c8b4c2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trackRevisions/>
  <w:defaultTabStop w:val="720"/>
  <w:characterSpacingControl w:val="doNotCompress"/>
  <w:hdrShapeDefaults>
    <o:shapedefaults v:ext="edit" spidmax="61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A27"/>
    <w:rsid w:val="0007238D"/>
    <w:rsid w:val="00075B95"/>
    <w:rsid w:val="00117158"/>
    <w:rsid w:val="00123D7F"/>
    <w:rsid w:val="00231D7E"/>
    <w:rsid w:val="00247332"/>
    <w:rsid w:val="002915C0"/>
    <w:rsid w:val="002957D0"/>
    <w:rsid w:val="002B109F"/>
    <w:rsid w:val="002B6BA5"/>
    <w:rsid w:val="00336EC0"/>
    <w:rsid w:val="00370326"/>
    <w:rsid w:val="004335D7"/>
    <w:rsid w:val="004A0826"/>
    <w:rsid w:val="004A2B95"/>
    <w:rsid w:val="004B2EFD"/>
    <w:rsid w:val="004D5831"/>
    <w:rsid w:val="004F44F3"/>
    <w:rsid w:val="004F66F4"/>
    <w:rsid w:val="00502845"/>
    <w:rsid w:val="005234BF"/>
    <w:rsid w:val="00541250"/>
    <w:rsid w:val="00546474"/>
    <w:rsid w:val="00575450"/>
    <w:rsid w:val="005860D8"/>
    <w:rsid w:val="00596357"/>
    <w:rsid w:val="005A4BB6"/>
    <w:rsid w:val="005C2327"/>
    <w:rsid w:val="005D44E2"/>
    <w:rsid w:val="0060744C"/>
    <w:rsid w:val="00640D8D"/>
    <w:rsid w:val="006652A5"/>
    <w:rsid w:val="006842B6"/>
    <w:rsid w:val="006E15B3"/>
    <w:rsid w:val="00703AAC"/>
    <w:rsid w:val="007075B8"/>
    <w:rsid w:val="00712D99"/>
    <w:rsid w:val="00725025"/>
    <w:rsid w:val="00732CC3"/>
    <w:rsid w:val="00750A6D"/>
    <w:rsid w:val="00753751"/>
    <w:rsid w:val="00784620"/>
    <w:rsid w:val="00787391"/>
    <w:rsid w:val="007A694E"/>
    <w:rsid w:val="007C7F0F"/>
    <w:rsid w:val="007E6703"/>
    <w:rsid w:val="00837C9A"/>
    <w:rsid w:val="008808D8"/>
    <w:rsid w:val="008C79A8"/>
    <w:rsid w:val="008F6F9E"/>
    <w:rsid w:val="008F7B7D"/>
    <w:rsid w:val="00952A9F"/>
    <w:rsid w:val="009C1D54"/>
    <w:rsid w:val="009D5DAB"/>
    <w:rsid w:val="009E6885"/>
    <w:rsid w:val="009E7FAE"/>
    <w:rsid w:val="00A33B5F"/>
    <w:rsid w:val="00A50BA9"/>
    <w:rsid w:val="00A52A66"/>
    <w:rsid w:val="00A62A27"/>
    <w:rsid w:val="00A80B5E"/>
    <w:rsid w:val="00AD693D"/>
    <w:rsid w:val="00B57809"/>
    <w:rsid w:val="00B62A64"/>
    <w:rsid w:val="00BA560A"/>
    <w:rsid w:val="00BF0C07"/>
    <w:rsid w:val="00C26E02"/>
    <w:rsid w:val="00CB1E1D"/>
    <w:rsid w:val="00CB4A7E"/>
    <w:rsid w:val="00CC08FB"/>
    <w:rsid w:val="00CE5925"/>
    <w:rsid w:val="00D71CAA"/>
    <w:rsid w:val="00D81F2B"/>
    <w:rsid w:val="00D90DCC"/>
    <w:rsid w:val="00DD2E48"/>
    <w:rsid w:val="00DE72B0"/>
    <w:rsid w:val="00E217C0"/>
    <w:rsid w:val="00E5431B"/>
    <w:rsid w:val="00E5769B"/>
    <w:rsid w:val="00E76E04"/>
    <w:rsid w:val="00E86246"/>
    <w:rsid w:val="00EF0EE5"/>
    <w:rsid w:val="00F0315B"/>
    <w:rsid w:val="00F2440D"/>
    <w:rsid w:val="00FE0C04"/>
    <w:rsid w:val="00FF1737"/>
    <w:rsid w:val="3C258377"/>
    <w:rsid w:val="7CF94A68"/>
  </w:rsids>
  <m:mathPr>
    <m:mathFont m:val="Cambria Math"/>
    <m:brkBin m:val="before"/>
    <m:brkBinSub m:val="--"/>
    <m:smallFrac m:val="0"/>
    <m:dispDef/>
    <m:lMargin m:val="0"/>
    <m:rMargin m:val="0"/>
    <m:defJc m:val="centerGroup"/>
    <m:wrapIndent m:val="1440"/>
    <m:intLim m:val="subSup"/>
    <m:naryLim m:val="undOvr"/>
  </m:mathPr>
  <w:themeFontLang w:val="en-US" w:eastAsia="ii-CN"/>
  <w:clrSchemeMapping w:bg1="light1" w:t1="dark1" w:bg2="light2" w:t2="dark2" w:accent1="accent1" w:accent2="accent2" w:accent3="accent3" w:accent4="accent4" w:accent5="accent5" w:accent6="accent6" w:hyperlink="hyperlink" w:followedHyperlink="followedHyperlink"/>
  <w:shapeDefaults>
    <o:shapedefaults v:ext="edit" spidmax="6151"/>
    <o:shapelayout v:ext="edit">
      <o:idmap v:ext="edit" data="1"/>
    </o:shapelayout>
  </w:shapeDefaults>
  <w:decimalSymbol w:val="."/>
  <w:listSeparator w:val=","/>
  <w14:docId w14:val="403E7E5B"/>
  <w15:docId w15:val="{C454A3AF-8619-4DAD-9FFF-9F2245C0B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8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6842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E04"/>
  </w:style>
  <w:style w:type="paragraph" w:styleId="Footer">
    <w:name w:val="footer"/>
    <w:basedOn w:val="Normal"/>
    <w:link w:val="FooterChar"/>
    <w:uiPriority w:val="99"/>
    <w:unhideWhenUsed/>
    <w:rsid w:val="00E76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E04"/>
  </w:style>
  <w:style w:type="paragraph" w:styleId="BalloonText">
    <w:name w:val="Balloon Text"/>
    <w:basedOn w:val="Normal"/>
    <w:link w:val="BalloonTextChar"/>
    <w:uiPriority w:val="99"/>
    <w:semiHidden/>
    <w:unhideWhenUsed/>
    <w:rsid w:val="005C2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327"/>
    <w:rPr>
      <w:rFonts w:ascii="Tahoma" w:hAnsi="Tahoma" w:cs="Tahoma"/>
      <w:sz w:val="16"/>
      <w:szCs w:val="16"/>
    </w:rPr>
  </w:style>
  <w:style w:type="character" w:styleId="CommentReference">
    <w:name w:val="annotation reference"/>
    <w:basedOn w:val="DefaultParagraphFont"/>
    <w:uiPriority w:val="99"/>
    <w:semiHidden/>
    <w:unhideWhenUsed/>
    <w:rsid w:val="00BF0C07"/>
    <w:rPr>
      <w:sz w:val="16"/>
      <w:szCs w:val="16"/>
    </w:rPr>
  </w:style>
  <w:style w:type="paragraph" w:styleId="CommentText">
    <w:name w:val="annotation text"/>
    <w:basedOn w:val="Normal"/>
    <w:link w:val="CommentTextChar"/>
    <w:uiPriority w:val="99"/>
    <w:semiHidden/>
    <w:unhideWhenUsed/>
    <w:rsid w:val="00BF0C07"/>
    <w:pPr>
      <w:spacing w:line="240" w:lineRule="auto"/>
    </w:pPr>
    <w:rPr>
      <w:sz w:val="20"/>
      <w:szCs w:val="20"/>
    </w:rPr>
  </w:style>
  <w:style w:type="character" w:customStyle="1" w:styleId="CommentTextChar">
    <w:name w:val="Comment Text Char"/>
    <w:basedOn w:val="DefaultParagraphFont"/>
    <w:link w:val="CommentText"/>
    <w:uiPriority w:val="99"/>
    <w:semiHidden/>
    <w:rsid w:val="00BF0C07"/>
    <w:rPr>
      <w:sz w:val="20"/>
      <w:szCs w:val="20"/>
    </w:rPr>
  </w:style>
  <w:style w:type="paragraph" w:styleId="CommentSubject">
    <w:name w:val="annotation subject"/>
    <w:basedOn w:val="CommentText"/>
    <w:next w:val="CommentText"/>
    <w:link w:val="CommentSubjectChar"/>
    <w:uiPriority w:val="99"/>
    <w:semiHidden/>
    <w:unhideWhenUsed/>
    <w:rsid w:val="00BF0C07"/>
    <w:rPr>
      <w:b/>
      <w:bCs/>
    </w:rPr>
  </w:style>
  <w:style w:type="character" w:customStyle="1" w:styleId="CommentSubjectChar">
    <w:name w:val="Comment Subject Char"/>
    <w:basedOn w:val="CommentTextChar"/>
    <w:link w:val="CommentSubject"/>
    <w:uiPriority w:val="99"/>
    <w:semiHidden/>
    <w:rsid w:val="00BF0C07"/>
    <w:rPr>
      <w:b/>
      <w:bCs/>
      <w:sz w:val="20"/>
      <w:szCs w:val="20"/>
    </w:rPr>
  </w:style>
  <w:style w:type="character" w:customStyle="1" w:styleId="apple-converted-space">
    <w:name w:val="apple-converted-space"/>
    <w:basedOn w:val="DefaultParagraphFont"/>
    <w:rsid w:val="00BF0C07"/>
  </w:style>
  <w:style w:type="character" w:customStyle="1" w:styleId="Heading1Char">
    <w:name w:val="Heading 1 Char"/>
    <w:basedOn w:val="DefaultParagraphFont"/>
    <w:link w:val="Heading1"/>
    <w:uiPriority w:val="9"/>
    <w:rsid w:val="004A0826"/>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842B6"/>
    <w:pPr>
      <w:spacing w:after="0" w:line="240" w:lineRule="auto"/>
    </w:pPr>
  </w:style>
  <w:style w:type="character" w:styleId="Hyperlink">
    <w:name w:val="Hyperlink"/>
    <w:basedOn w:val="DefaultParagraphFont"/>
    <w:uiPriority w:val="99"/>
    <w:unhideWhenUsed/>
    <w:rsid w:val="006842B6"/>
    <w:rPr>
      <w:color w:val="0000FF" w:themeColor="hyperlink"/>
      <w:u w:val="single"/>
    </w:rPr>
  </w:style>
  <w:style w:type="character" w:styleId="UnresolvedMention">
    <w:name w:val="Unresolved Mention"/>
    <w:basedOn w:val="DefaultParagraphFont"/>
    <w:uiPriority w:val="99"/>
    <w:semiHidden/>
    <w:unhideWhenUsed/>
    <w:rsid w:val="006842B6"/>
    <w:rPr>
      <w:color w:val="605E5C"/>
      <w:shd w:val="clear" w:color="auto" w:fill="E1DFDD"/>
    </w:rPr>
  </w:style>
  <w:style w:type="character" w:customStyle="1" w:styleId="Heading4Char">
    <w:name w:val="Heading 4 Char"/>
    <w:basedOn w:val="DefaultParagraphFont"/>
    <w:link w:val="Heading4"/>
    <w:uiPriority w:val="9"/>
    <w:semiHidden/>
    <w:rsid w:val="006842B6"/>
    <w:rPr>
      <w:rFonts w:asciiTheme="majorHAnsi" w:eastAsiaTheme="majorEastAsia" w:hAnsiTheme="majorHAnsi" w:cstheme="majorBidi"/>
      <w:i/>
      <w:iCs/>
      <w:color w:val="365F91" w:themeColor="accent1" w:themeShade="BF"/>
    </w:rPr>
  </w:style>
  <w:style w:type="paragraph" w:styleId="z-TopofForm">
    <w:name w:val="HTML Top of Form"/>
    <w:basedOn w:val="Normal"/>
    <w:next w:val="Normal"/>
    <w:link w:val="z-TopofFormChar"/>
    <w:hidden/>
    <w:uiPriority w:val="99"/>
    <w:semiHidden/>
    <w:unhideWhenUsed/>
    <w:rsid w:val="006842B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842B6"/>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6842B6"/>
    <w:rPr>
      <w:color w:val="800080" w:themeColor="followedHyperlink"/>
      <w:u w:val="single"/>
    </w:rPr>
  </w:style>
  <w:style w:type="paragraph" w:styleId="z-BottomofForm">
    <w:name w:val="HTML Bottom of Form"/>
    <w:basedOn w:val="Normal"/>
    <w:next w:val="Normal"/>
    <w:link w:val="z-BottomofFormChar"/>
    <w:hidden/>
    <w:uiPriority w:val="99"/>
    <w:semiHidden/>
    <w:unhideWhenUsed/>
    <w:rsid w:val="00DE72B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E72B0"/>
    <w:rPr>
      <w:rFonts w:ascii="Arial" w:hAnsi="Arial" w:cs="Arial"/>
      <w:vanish/>
      <w:sz w:val="16"/>
      <w:szCs w:val="16"/>
    </w:rPr>
  </w:style>
  <w:style w:type="paragraph" w:styleId="Bibliography">
    <w:name w:val="Bibliography"/>
    <w:basedOn w:val="Normal"/>
    <w:next w:val="Normal"/>
    <w:uiPriority w:val="37"/>
    <w:unhideWhenUsed/>
    <w:rsid w:val="00596357"/>
  </w:style>
  <w:style w:type="paragraph" w:styleId="FootnoteText">
    <w:name w:val="footnote text"/>
    <w:basedOn w:val="Normal"/>
    <w:link w:val="FootnoteTextChar"/>
    <w:uiPriority w:val="99"/>
    <w:semiHidden/>
    <w:unhideWhenUsed/>
    <w:rsid w:val="007A69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694E"/>
    <w:rPr>
      <w:sz w:val="20"/>
      <w:szCs w:val="20"/>
    </w:rPr>
  </w:style>
  <w:style w:type="character" w:styleId="FootnoteReference">
    <w:name w:val="footnote reference"/>
    <w:basedOn w:val="DefaultParagraphFont"/>
    <w:uiPriority w:val="99"/>
    <w:semiHidden/>
    <w:unhideWhenUsed/>
    <w:rsid w:val="007A69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0457">
      <w:bodyDiv w:val="1"/>
      <w:marLeft w:val="0"/>
      <w:marRight w:val="0"/>
      <w:marTop w:val="0"/>
      <w:marBottom w:val="0"/>
      <w:divBdr>
        <w:top w:val="none" w:sz="0" w:space="0" w:color="auto"/>
        <w:left w:val="none" w:sz="0" w:space="0" w:color="auto"/>
        <w:bottom w:val="none" w:sz="0" w:space="0" w:color="auto"/>
        <w:right w:val="none" w:sz="0" w:space="0" w:color="auto"/>
      </w:divBdr>
    </w:div>
    <w:div w:id="163866750">
      <w:marLeft w:val="0"/>
      <w:marRight w:val="0"/>
      <w:marTop w:val="0"/>
      <w:marBottom w:val="0"/>
      <w:divBdr>
        <w:top w:val="none" w:sz="0" w:space="0" w:color="auto"/>
        <w:left w:val="none" w:sz="0" w:space="0" w:color="auto"/>
        <w:bottom w:val="none" w:sz="0" w:space="0" w:color="auto"/>
        <w:right w:val="none" w:sz="0" w:space="0" w:color="auto"/>
      </w:divBdr>
    </w:div>
    <w:div w:id="230627975">
      <w:bodyDiv w:val="1"/>
      <w:marLeft w:val="0"/>
      <w:marRight w:val="0"/>
      <w:marTop w:val="0"/>
      <w:marBottom w:val="0"/>
      <w:divBdr>
        <w:top w:val="none" w:sz="0" w:space="0" w:color="auto"/>
        <w:left w:val="none" w:sz="0" w:space="0" w:color="auto"/>
        <w:bottom w:val="none" w:sz="0" w:space="0" w:color="auto"/>
        <w:right w:val="none" w:sz="0" w:space="0" w:color="auto"/>
      </w:divBdr>
    </w:div>
    <w:div w:id="321129717">
      <w:bodyDiv w:val="1"/>
      <w:marLeft w:val="0"/>
      <w:marRight w:val="0"/>
      <w:marTop w:val="0"/>
      <w:marBottom w:val="0"/>
      <w:divBdr>
        <w:top w:val="none" w:sz="0" w:space="0" w:color="auto"/>
        <w:left w:val="none" w:sz="0" w:space="0" w:color="auto"/>
        <w:bottom w:val="none" w:sz="0" w:space="0" w:color="auto"/>
        <w:right w:val="none" w:sz="0" w:space="0" w:color="auto"/>
      </w:divBdr>
    </w:div>
    <w:div w:id="420102800">
      <w:bodyDiv w:val="1"/>
      <w:marLeft w:val="0"/>
      <w:marRight w:val="0"/>
      <w:marTop w:val="0"/>
      <w:marBottom w:val="0"/>
      <w:divBdr>
        <w:top w:val="none" w:sz="0" w:space="0" w:color="auto"/>
        <w:left w:val="none" w:sz="0" w:space="0" w:color="auto"/>
        <w:bottom w:val="none" w:sz="0" w:space="0" w:color="auto"/>
        <w:right w:val="none" w:sz="0" w:space="0" w:color="auto"/>
      </w:divBdr>
    </w:div>
    <w:div w:id="462163573">
      <w:bodyDiv w:val="1"/>
      <w:marLeft w:val="0"/>
      <w:marRight w:val="0"/>
      <w:marTop w:val="0"/>
      <w:marBottom w:val="0"/>
      <w:divBdr>
        <w:top w:val="none" w:sz="0" w:space="0" w:color="auto"/>
        <w:left w:val="none" w:sz="0" w:space="0" w:color="auto"/>
        <w:bottom w:val="none" w:sz="0" w:space="0" w:color="auto"/>
        <w:right w:val="none" w:sz="0" w:space="0" w:color="auto"/>
      </w:divBdr>
    </w:div>
    <w:div w:id="489248116">
      <w:bodyDiv w:val="1"/>
      <w:marLeft w:val="0"/>
      <w:marRight w:val="0"/>
      <w:marTop w:val="0"/>
      <w:marBottom w:val="0"/>
      <w:divBdr>
        <w:top w:val="none" w:sz="0" w:space="0" w:color="auto"/>
        <w:left w:val="none" w:sz="0" w:space="0" w:color="auto"/>
        <w:bottom w:val="none" w:sz="0" w:space="0" w:color="auto"/>
        <w:right w:val="none" w:sz="0" w:space="0" w:color="auto"/>
      </w:divBdr>
    </w:div>
    <w:div w:id="506404492">
      <w:bodyDiv w:val="1"/>
      <w:marLeft w:val="0"/>
      <w:marRight w:val="0"/>
      <w:marTop w:val="0"/>
      <w:marBottom w:val="0"/>
      <w:divBdr>
        <w:top w:val="none" w:sz="0" w:space="0" w:color="auto"/>
        <w:left w:val="none" w:sz="0" w:space="0" w:color="auto"/>
        <w:bottom w:val="none" w:sz="0" w:space="0" w:color="auto"/>
        <w:right w:val="none" w:sz="0" w:space="0" w:color="auto"/>
      </w:divBdr>
    </w:div>
    <w:div w:id="531963061">
      <w:bodyDiv w:val="1"/>
      <w:marLeft w:val="0"/>
      <w:marRight w:val="0"/>
      <w:marTop w:val="0"/>
      <w:marBottom w:val="0"/>
      <w:divBdr>
        <w:top w:val="none" w:sz="0" w:space="0" w:color="auto"/>
        <w:left w:val="none" w:sz="0" w:space="0" w:color="auto"/>
        <w:bottom w:val="none" w:sz="0" w:space="0" w:color="auto"/>
        <w:right w:val="none" w:sz="0" w:space="0" w:color="auto"/>
      </w:divBdr>
    </w:div>
    <w:div w:id="636302620">
      <w:bodyDiv w:val="1"/>
      <w:marLeft w:val="0"/>
      <w:marRight w:val="0"/>
      <w:marTop w:val="0"/>
      <w:marBottom w:val="0"/>
      <w:divBdr>
        <w:top w:val="none" w:sz="0" w:space="0" w:color="auto"/>
        <w:left w:val="none" w:sz="0" w:space="0" w:color="auto"/>
        <w:bottom w:val="none" w:sz="0" w:space="0" w:color="auto"/>
        <w:right w:val="none" w:sz="0" w:space="0" w:color="auto"/>
      </w:divBdr>
    </w:div>
    <w:div w:id="706417702">
      <w:marLeft w:val="0"/>
      <w:marRight w:val="0"/>
      <w:marTop w:val="0"/>
      <w:marBottom w:val="0"/>
      <w:divBdr>
        <w:top w:val="none" w:sz="0" w:space="0" w:color="auto"/>
        <w:left w:val="none" w:sz="0" w:space="0" w:color="auto"/>
        <w:bottom w:val="none" w:sz="0" w:space="0" w:color="auto"/>
        <w:right w:val="none" w:sz="0" w:space="0" w:color="auto"/>
      </w:divBdr>
    </w:div>
    <w:div w:id="709960561">
      <w:bodyDiv w:val="1"/>
      <w:marLeft w:val="0"/>
      <w:marRight w:val="0"/>
      <w:marTop w:val="0"/>
      <w:marBottom w:val="0"/>
      <w:divBdr>
        <w:top w:val="none" w:sz="0" w:space="0" w:color="auto"/>
        <w:left w:val="none" w:sz="0" w:space="0" w:color="auto"/>
        <w:bottom w:val="none" w:sz="0" w:space="0" w:color="auto"/>
        <w:right w:val="none" w:sz="0" w:space="0" w:color="auto"/>
      </w:divBdr>
    </w:div>
    <w:div w:id="739445572">
      <w:bodyDiv w:val="1"/>
      <w:marLeft w:val="0"/>
      <w:marRight w:val="0"/>
      <w:marTop w:val="0"/>
      <w:marBottom w:val="0"/>
      <w:divBdr>
        <w:top w:val="none" w:sz="0" w:space="0" w:color="auto"/>
        <w:left w:val="none" w:sz="0" w:space="0" w:color="auto"/>
        <w:bottom w:val="none" w:sz="0" w:space="0" w:color="auto"/>
        <w:right w:val="none" w:sz="0" w:space="0" w:color="auto"/>
      </w:divBdr>
    </w:div>
    <w:div w:id="742333914">
      <w:bodyDiv w:val="1"/>
      <w:marLeft w:val="0"/>
      <w:marRight w:val="0"/>
      <w:marTop w:val="0"/>
      <w:marBottom w:val="0"/>
      <w:divBdr>
        <w:top w:val="none" w:sz="0" w:space="0" w:color="auto"/>
        <w:left w:val="none" w:sz="0" w:space="0" w:color="auto"/>
        <w:bottom w:val="none" w:sz="0" w:space="0" w:color="auto"/>
        <w:right w:val="none" w:sz="0" w:space="0" w:color="auto"/>
      </w:divBdr>
    </w:div>
    <w:div w:id="758330248">
      <w:bodyDiv w:val="1"/>
      <w:marLeft w:val="0"/>
      <w:marRight w:val="0"/>
      <w:marTop w:val="0"/>
      <w:marBottom w:val="0"/>
      <w:divBdr>
        <w:top w:val="none" w:sz="0" w:space="0" w:color="auto"/>
        <w:left w:val="none" w:sz="0" w:space="0" w:color="auto"/>
        <w:bottom w:val="none" w:sz="0" w:space="0" w:color="auto"/>
        <w:right w:val="none" w:sz="0" w:space="0" w:color="auto"/>
      </w:divBdr>
    </w:div>
    <w:div w:id="785077234">
      <w:bodyDiv w:val="1"/>
      <w:marLeft w:val="0"/>
      <w:marRight w:val="0"/>
      <w:marTop w:val="0"/>
      <w:marBottom w:val="0"/>
      <w:divBdr>
        <w:top w:val="none" w:sz="0" w:space="0" w:color="auto"/>
        <w:left w:val="none" w:sz="0" w:space="0" w:color="auto"/>
        <w:bottom w:val="none" w:sz="0" w:space="0" w:color="auto"/>
        <w:right w:val="none" w:sz="0" w:space="0" w:color="auto"/>
      </w:divBdr>
    </w:div>
    <w:div w:id="835342437">
      <w:bodyDiv w:val="1"/>
      <w:marLeft w:val="0"/>
      <w:marRight w:val="0"/>
      <w:marTop w:val="0"/>
      <w:marBottom w:val="0"/>
      <w:divBdr>
        <w:top w:val="none" w:sz="0" w:space="0" w:color="auto"/>
        <w:left w:val="none" w:sz="0" w:space="0" w:color="auto"/>
        <w:bottom w:val="none" w:sz="0" w:space="0" w:color="auto"/>
        <w:right w:val="none" w:sz="0" w:space="0" w:color="auto"/>
      </w:divBdr>
    </w:div>
    <w:div w:id="1044259671">
      <w:marLeft w:val="0"/>
      <w:marRight w:val="600"/>
      <w:marTop w:val="0"/>
      <w:marBottom w:val="0"/>
      <w:divBdr>
        <w:top w:val="none" w:sz="0" w:space="0" w:color="auto"/>
        <w:left w:val="none" w:sz="0" w:space="0" w:color="auto"/>
        <w:bottom w:val="none" w:sz="0" w:space="0" w:color="auto"/>
        <w:right w:val="none" w:sz="0" w:space="0" w:color="auto"/>
      </w:divBdr>
      <w:divsChild>
        <w:div w:id="193420286">
          <w:marLeft w:val="0"/>
          <w:marRight w:val="0"/>
          <w:marTop w:val="0"/>
          <w:marBottom w:val="0"/>
          <w:divBdr>
            <w:top w:val="none" w:sz="0" w:space="0" w:color="auto"/>
            <w:left w:val="none" w:sz="0" w:space="0" w:color="auto"/>
            <w:bottom w:val="none" w:sz="0" w:space="0" w:color="auto"/>
            <w:right w:val="none" w:sz="0" w:space="0" w:color="auto"/>
          </w:divBdr>
          <w:divsChild>
            <w:div w:id="387069945">
              <w:marLeft w:val="0"/>
              <w:marRight w:val="0"/>
              <w:marTop w:val="0"/>
              <w:marBottom w:val="0"/>
              <w:divBdr>
                <w:top w:val="none" w:sz="0" w:space="0" w:color="auto"/>
                <w:left w:val="none" w:sz="0" w:space="0" w:color="auto"/>
                <w:bottom w:val="single" w:sz="6" w:space="12" w:color="ECECEC"/>
                <w:right w:val="none" w:sz="0" w:space="0" w:color="auto"/>
              </w:divBdr>
            </w:div>
            <w:div w:id="19822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5610">
      <w:bodyDiv w:val="1"/>
      <w:marLeft w:val="0"/>
      <w:marRight w:val="0"/>
      <w:marTop w:val="0"/>
      <w:marBottom w:val="0"/>
      <w:divBdr>
        <w:top w:val="none" w:sz="0" w:space="0" w:color="auto"/>
        <w:left w:val="none" w:sz="0" w:space="0" w:color="auto"/>
        <w:bottom w:val="none" w:sz="0" w:space="0" w:color="auto"/>
        <w:right w:val="none" w:sz="0" w:space="0" w:color="auto"/>
      </w:divBdr>
    </w:div>
    <w:div w:id="1108158068">
      <w:bodyDiv w:val="1"/>
      <w:marLeft w:val="0"/>
      <w:marRight w:val="0"/>
      <w:marTop w:val="0"/>
      <w:marBottom w:val="0"/>
      <w:divBdr>
        <w:top w:val="none" w:sz="0" w:space="0" w:color="auto"/>
        <w:left w:val="none" w:sz="0" w:space="0" w:color="auto"/>
        <w:bottom w:val="none" w:sz="0" w:space="0" w:color="auto"/>
        <w:right w:val="none" w:sz="0" w:space="0" w:color="auto"/>
      </w:divBdr>
    </w:div>
    <w:div w:id="1174686202">
      <w:bodyDiv w:val="1"/>
      <w:marLeft w:val="0"/>
      <w:marRight w:val="0"/>
      <w:marTop w:val="0"/>
      <w:marBottom w:val="0"/>
      <w:divBdr>
        <w:top w:val="none" w:sz="0" w:space="0" w:color="auto"/>
        <w:left w:val="none" w:sz="0" w:space="0" w:color="auto"/>
        <w:bottom w:val="none" w:sz="0" w:space="0" w:color="auto"/>
        <w:right w:val="none" w:sz="0" w:space="0" w:color="auto"/>
      </w:divBdr>
    </w:div>
    <w:div w:id="1211727542">
      <w:bodyDiv w:val="1"/>
      <w:marLeft w:val="0"/>
      <w:marRight w:val="0"/>
      <w:marTop w:val="0"/>
      <w:marBottom w:val="0"/>
      <w:divBdr>
        <w:top w:val="none" w:sz="0" w:space="0" w:color="auto"/>
        <w:left w:val="none" w:sz="0" w:space="0" w:color="auto"/>
        <w:bottom w:val="none" w:sz="0" w:space="0" w:color="auto"/>
        <w:right w:val="none" w:sz="0" w:space="0" w:color="auto"/>
      </w:divBdr>
    </w:div>
    <w:div w:id="1256788817">
      <w:marLeft w:val="0"/>
      <w:marRight w:val="0"/>
      <w:marTop w:val="0"/>
      <w:marBottom w:val="0"/>
      <w:divBdr>
        <w:top w:val="none" w:sz="0" w:space="0" w:color="auto"/>
        <w:left w:val="none" w:sz="0" w:space="0" w:color="auto"/>
        <w:bottom w:val="none" w:sz="0" w:space="0" w:color="auto"/>
        <w:right w:val="none" w:sz="0" w:space="0" w:color="auto"/>
      </w:divBdr>
      <w:divsChild>
        <w:div w:id="1999503474">
          <w:marLeft w:val="0"/>
          <w:marRight w:val="0"/>
          <w:marTop w:val="0"/>
          <w:marBottom w:val="0"/>
          <w:divBdr>
            <w:top w:val="none" w:sz="0" w:space="0" w:color="auto"/>
            <w:left w:val="none" w:sz="0" w:space="0" w:color="auto"/>
            <w:bottom w:val="none" w:sz="0" w:space="0" w:color="auto"/>
            <w:right w:val="none" w:sz="0" w:space="0" w:color="auto"/>
          </w:divBdr>
          <w:divsChild>
            <w:div w:id="1597208537">
              <w:marLeft w:val="0"/>
              <w:marRight w:val="0"/>
              <w:marTop w:val="0"/>
              <w:marBottom w:val="0"/>
              <w:divBdr>
                <w:top w:val="none" w:sz="0" w:space="0" w:color="auto"/>
                <w:left w:val="none" w:sz="0" w:space="0" w:color="auto"/>
                <w:bottom w:val="none" w:sz="0" w:space="0" w:color="auto"/>
                <w:right w:val="none" w:sz="0" w:space="0" w:color="auto"/>
              </w:divBdr>
              <w:divsChild>
                <w:div w:id="9352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5369">
          <w:marLeft w:val="0"/>
          <w:marRight w:val="0"/>
          <w:marTop w:val="0"/>
          <w:marBottom w:val="0"/>
          <w:divBdr>
            <w:top w:val="none" w:sz="0" w:space="0" w:color="auto"/>
            <w:left w:val="none" w:sz="0" w:space="0" w:color="auto"/>
            <w:bottom w:val="none" w:sz="0" w:space="0" w:color="auto"/>
            <w:right w:val="none" w:sz="0" w:space="0" w:color="auto"/>
          </w:divBdr>
          <w:divsChild>
            <w:div w:id="1779324629">
              <w:marLeft w:val="0"/>
              <w:marRight w:val="0"/>
              <w:marTop w:val="0"/>
              <w:marBottom w:val="0"/>
              <w:divBdr>
                <w:top w:val="none" w:sz="0" w:space="0" w:color="auto"/>
                <w:left w:val="none" w:sz="0" w:space="0" w:color="auto"/>
                <w:bottom w:val="none" w:sz="0" w:space="0" w:color="auto"/>
                <w:right w:val="none" w:sz="0" w:space="0" w:color="auto"/>
              </w:divBdr>
            </w:div>
          </w:divsChild>
        </w:div>
        <w:div w:id="284237976">
          <w:marLeft w:val="0"/>
          <w:marRight w:val="0"/>
          <w:marTop w:val="0"/>
          <w:marBottom w:val="0"/>
          <w:divBdr>
            <w:top w:val="none" w:sz="0" w:space="0" w:color="auto"/>
            <w:left w:val="none" w:sz="0" w:space="0" w:color="auto"/>
            <w:bottom w:val="none" w:sz="0" w:space="0" w:color="auto"/>
            <w:right w:val="none" w:sz="0" w:space="0" w:color="auto"/>
          </w:divBdr>
          <w:divsChild>
            <w:div w:id="2116168447">
              <w:marLeft w:val="0"/>
              <w:marRight w:val="0"/>
              <w:marTop w:val="0"/>
              <w:marBottom w:val="0"/>
              <w:divBdr>
                <w:top w:val="none" w:sz="0" w:space="0" w:color="auto"/>
                <w:left w:val="none" w:sz="0" w:space="0" w:color="auto"/>
                <w:bottom w:val="none" w:sz="0" w:space="0" w:color="auto"/>
                <w:right w:val="none" w:sz="0" w:space="0" w:color="auto"/>
              </w:divBdr>
            </w:div>
          </w:divsChild>
        </w:div>
        <w:div w:id="711617551">
          <w:marLeft w:val="0"/>
          <w:marRight w:val="0"/>
          <w:marTop w:val="0"/>
          <w:marBottom w:val="0"/>
          <w:divBdr>
            <w:top w:val="none" w:sz="0" w:space="0" w:color="auto"/>
            <w:left w:val="none" w:sz="0" w:space="0" w:color="auto"/>
            <w:bottom w:val="none" w:sz="0" w:space="0" w:color="auto"/>
            <w:right w:val="none" w:sz="0" w:space="0" w:color="auto"/>
          </w:divBdr>
          <w:divsChild>
            <w:div w:id="2126384440">
              <w:marLeft w:val="0"/>
              <w:marRight w:val="0"/>
              <w:marTop w:val="0"/>
              <w:marBottom w:val="0"/>
              <w:divBdr>
                <w:top w:val="none" w:sz="0" w:space="0" w:color="auto"/>
                <w:left w:val="none" w:sz="0" w:space="0" w:color="auto"/>
                <w:bottom w:val="none" w:sz="0" w:space="0" w:color="auto"/>
                <w:right w:val="none" w:sz="0" w:space="0" w:color="auto"/>
              </w:divBdr>
            </w:div>
          </w:divsChild>
        </w:div>
        <w:div w:id="1247226942">
          <w:marLeft w:val="0"/>
          <w:marRight w:val="0"/>
          <w:marTop w:val="0"/>
          <w:marBottom w:val="0"/>
          <w:divBdr>
            <w:top w:val="none" w:sz="0" w:space="0" w:color="auto"/>
            <w:left w:val="none" w:sz="0" w:space="0" w:color="auto"/>
            <w:bottom w:val="none" w:sz="0" w:space="0" w:color="auto"/>
            <w:right w:val="none" w:sz="0" w:space="0" w:color="auto"/>
          </w:divBdr>
          <w:divsChild>
            <w:div w:id="665784313">
              <w:marLeft w:val="0"/>
              <w:marRight w:val="0"/>
              <w:marTop w:val="0"/>
              <w:marBottom w:val="0"/>
              <w:divBdr>
                <w:top w:val="none" w:sz="0" w:space="0" w:color="auto"/>
                <w:left w:val="none" w:sz="0" w:space="0" w:color="auto"/>
                <w:bottom w:val="none" w:sz="0" w:space="0" w:color="auto"/>
                <w:right w:val="none" w:sz="0" w:space="0" w:color="auto"/>
              </w:divBdr>
            </w:div>
          </w:divsChild>
        </w:div>
        <w:div w:id="984089029">
          <w:marLeft w:val="0"/>
          <w:marRight w:val="0"/>
          <w:marTop w:val="0"/>
          <w:marBottom w:val="0"/>
          <w:divBdr>
            <w:top w:val="none" w:sz="0" w:space="0" w:color="auto"/>
            <w:left w:val="none" w:sz="0" w:space="0" w:color="auto"/>
            <w:bottom w:val="none" w:sz="0" w:space="0" w:color="auto"/>
            <w:right w:val="none" w:sz="0" w:space="0" w:color="auto"/>
          </w:divBdr>
          <w:divsChild>
            <w:div w:id="1386414725">
              <w:marLeft w:val="0"/>
              <w:marRight w:val="0"/>
              <w:marTop w:val="0"/>
              <w:marBottom w:val="0"/>
              <w:divBdr>
                <w:top w:val="none" w:sz="0" w:space="0" w:color="auto"/>
                <w:left w:val="none" w:sz="0" w:space="0" w:color="auto"/>
                <w:bottom w:val="none" w:sz="0" w:space="0" w:color="auto"/>
                <w:right w:val="none" w:sz="0" w:space="0" w:color="auto"/>
              </w:divBdr>
            </w:div>
          </w:divsChild>
        </w:div>
        <w:div w:id="1965769859">
          <w:marLeft w:val="0"/>
          <w:marRight w:val="0"/>
          <w:marTop w:val="0"/>
          <w:marBottom w:val="0"/>
          <w:divBdr>
            <w:top w:val="none" w:sz="0" w:space="0" w:color="auto"/>
            <w:left w:val="none" w:sz="0" w:space="0" w:color="auto"/>
            <w:bottom w:val="none" w:sz="0" w:space="0" w:color="auto"/>
            <w:right w:val="none" w:sz="0" w:space="0" w:color="auto"/>
          </w:divBdr>
          <w:divsChild>
            <w:div w:id="1896308982">
              <w:marLeft w:val="0"/>
              <w:marRight w:val="0"/>
              <w:marTop w:val="0"/>
              <w:marBottom w:val="0"/>
              <w:divBdr>
                <w:top w:val="none" w:sz="0" w:space="0" w:color="auto"/>
                <w:left w:val="none" w:sz="0" w:space="0" w:color="auto"/>
                <w:bottom w:val="none" w:sz="0" w:space="0" w:color="auto"/>
                <w:right w:val="none" w:sz="0" w:space="0" w:color="auto"/>
              </w:divBdr>
            </w:div>
          </w:divsChild>
        </w:div>
        <w:div w:id="58596608">
          <w:marLeft w:val="0"/>
          <w:marRight w:val="0"/>
          <w:marTop w:val="0"/>
          <w:marBottom w:val="0"/>
          <w:divBdr>
            <w:top w:val="none" w:sz="0" w:space="0" w:color="auto"/>
            <w:left w:val="none" w:sz="0" w:space="0" w:color="auto"/>
            <w:bottom w:val="none" w:sz="0" w:space="0" w:color="auto"/>
            <w:right w:val="none" w:sz="0" w:space="0" w:color="auto"/>
          </w:divBdr>
          <w:divsChild>
            <w:div w:id="2095668234">
              <w:marLeft w:val="0"/>
              <w:marRight w:val="0"/>
              <w:marTop w:val="0"/>
              <w:marBottom w:val="0"/>
              <w:divBdr>
                <w:top w:val="none" w:sz="0" w:space="0" w:color="auto"/>
                <w:left w:val="none" w:sz="0" w:space="0" w:color="auto"/>
                <w:bottom w:val="none" w:sz="0" w:space="0" w:color="auto"/>
                <w:right w:val="none" w:sz="0" w:space="0" w:color="auto"/>
              </w:divBdr>
            </w:div>
          </w:divsChild>
        </w:div>
        <w:div w:id="1472820478">
          <w:marLeft w:val="0"/>
          <w:marRight w:val="0"/>
          <w:marTop w:val="0"/>
          <w:marBottom w:val="0"/>
          <w:divBdr>
            <w:top w:val="none" w:sz="0" w:space="0" w:color="auto"/>
            <w:left w:val="none" w:sz="0" w:space="0" w:color="auto"/>
            <w:bottom w:val="none" w:sz="0" w:space="0" w:color="auto"/>
            <w:right w:val="none" w:sz="0" w:space="0" w:color="auto"/>
          </w:divBdr>
          <w:divsChild>
            <w:div w:id="500702109">
              <w:marLeft w:val="0"/>
              <w:marRight w:val="0"/>
              <w:marTop w:val="0"/>
              <w:marBottom w:val="0"/>
              <w:divBdr>
                <w:top w:val="none" w:sz="0" w:space="0" w:color="auto"/>
                <w:left w:val="none" w:sz="0" w:space="0" w:color="auto"/>
                <w:bottom w:val="none" w:sz="0" w:space="0" w:color="auto"/>
                <w:right w:val="none" w:sz="0" w:space="0" w:color="auto"/>
              </w:divBdr>
            </w:div>
          </w:divsChild>
        </w:div>
        <w:div w:id="709569523">
          <w:marLeft w:val="0"/>
          <w:marRight w:val="0"/>
          <w:marTop w:val="0"/>
          <w:marBottom w:val="0"/>
          <w:divBdr>
            <w:top w:val="none" w:sz="0" w:space="0" w:color="auto"/>
            <w:left w:val="none" w:sz="0" w:space="0" w:color="auto"/>
            <w:bottom w:val="none" w:sz="0" w:space="0" w:color="auto"/>
            <w:right w:val="none" w:sz="0" w:space="0" w:color="auto"/>
          </w:divBdr>
          <w:divsChild>
            <w:div w:id="1619263886">
              <w:marLeft w:val="0"/>
              <w:marRight w:val="0"/>
              <w:marTop w:val="0"/>
              <w:marBottom w:val="0"/>
              <w:divBdr>
                <w:top w:val="none" w:sz="0" w:space="0" w:color="auto"/>
                <w:left w:val="none" w:sz="0" w:space="0" w:color="auto"/>
                <w:bottom w:val="none" w:sz="0" w:space="0" w:color="auto"/>
                <w:right w:val="none" w:sz="0" w:space="0" w:color="auto"/>
              </w:divBdr>
            </w:div>
          </w:divsChild>
        </w:div>
        <w:div w:id="2045054133">
          <w:marLeft w:val="0"/>
          <w:marRight w:val="0"/>
          <w:marTop w:val="0"/>
          <w:marBottom w:val="0"/>
          <w:divBdr>
            <w:top w:val="none" w:sz="0" w:space="0" w:color="auto"/>
            <w:left w:val="none" w:sz="0" w:space="0" w:color="auto"/>
            <w:bottom w:val="none" w:sz="0" w:space="0" w:color="auto"/>
            <w:right w:val="none" w:sz="0" w:space="0" w:color="auto"/>
          </w:divBdr>
          <w:divsChild>
            <w:div w:id="308365530">
              <w:marLeft w:val="0"/>
              <w:marRight w:val="0"/>
              <w:marTop w:val="0"/>
              <w:marBottom w:val="0"/>
              <w:divBdr>
                <w:top w:val="none" w:sz="0" w:space="0" w:color="auto"/>
                <w:left w:val="none" w:sz="0" w:space="0" w:color="auto"/>
                <w:bottom w:val="none" w:sz="0" w:space="0" w:color="auto"/>
                <w:right w:val="none" w:sz="0" w:space="0" w:color="auto"/>
              </w:divBdr>
            </w:div>
          </w:divsChild>
        </w:div>
        <w:div w:id="638071986">
          <w:marLeft w:val="0"/>
          <w:marRight w:val="0"/>
          <w:marTop w:val="0"/>
          <w:marBottom w:val="0"/>
          <w:divBdr>
            <w:top w:val="none" w:sz="0" w:space="0" w:color="auto"/>
            <w:left w:val="none" w:sz="0" w:space="0" w:color="auto"/>
            <w:bottom w:val="none" w:sz="0" w:space="0" w:color="auto"/>
            <w:right w:val="none" w:sz="0" w:space="0" w:color="auto"/>
          </w:divBdr>
          <w:divsChild>
            <w:div w:id="335420052">
              <w:marLeft w:val="0"/>
              <w:marRight w:val="0"/>
              <w:marTop w:val="0"/>
              <w:marBottom w:val="0"/>
              <w:divBdr>
                <w:top w:val="none" w:sz="0" w:space="0" w:color="auto"/>
                <w:left w:val="none" w:sz="0" w:space="0" w:color="auto"/>
                <w:bottom w:val="none" w:sz="0" w:space="0" w:color="auto"/>
                <w:right w:val="none" w:sz="0" w:space="0" w:color="auto"/>
              </w:divBdr>
            </w:div>
          </w:divsChild>
        </w:div>
        <w:div w:id="1275290902">
          <w:marLeft w:val="0"/>
          <w:marRight w:val="0"/>
          <w:marTop w:val="0"/>
          <w:marBottom w:val="0"/>
          <w:divBdr>
            <w:top w:val="none" w:sz="0" w:space="0" w:color="auto"/>
            <w:left w:val="none" w:sz="0" w:space="0" w:color="auto"/>
            <w:bottom w:val="none" w:sz="0" w:space="0" w:color="auto"/>
            <w:right w:val="none" w:sz="0" w:space="0" w:color="auto"/>
          </w:divBdr>
          <w:divsChild>
            <w:div w:id="585966963">
              <w:marLeft w:val="0"/>
              <w:marRight w:val="0"/>
              <w:marTop w:val="0"/>
              <w:marBottom w:val="0"/>
              <w:divBdr>
                <w:top w:val="none" w:sz="0" w:space="0" w:color="auto"/>
                <w:left w:val="none" w:sz="0" w:space="0" w:color="auto"/>
                <w:bottom w:val="none" w:sz="0" w:space="0" w:color="auto"/>
                <w:right w:val="none" w:sz="0" w:space="0" w:color="auto"/>
              </w:divBdr>
            </w:div>
          </w:divsChild>
        </w:div>
        <w:div w:id="1904680424">
          <w:marLeft w:val="0"/>
          <w:marRight w:val="0"/>
          <w:marTop w:val="0"/>
          <w:marBottom w:val="0"/>
          <w:divBdr>
            <w:top w:val="none" w:sz="0" w:space="0" w:color="auto"/>
            <w:left w:val="none" w:sz="0" w:space="0" w:color="auto"/>
            <w:bottom w:val="none" w:sz="0" w:space="0" w:color="auto"/>
            <w:right w:val="none" w:sz="0" w:space="0" w:color="auto"/>
          </w:divBdr>
          <w:divsChild>
            <w:div w:id="512720721">
              <w:marLeft w:val="0"/>
              <w:marRight w:val="0"/>
              <w:marTop w:val="0"/>
              <w:marBottom w:val="0"/>
              <w:divBdr>
                <w:top w:val="none" w:sz="0" w:space="0" w:color="auto"/>
                <w:left w:val="none" w:sz="0" w:space="0" w:color="auto"/>
                <w:bottom w:val="none" w:sz="0" w:space="0" w:color="auto"/>
                <w:right w:val="none" w:sz="0" w:space="0" w:color="auto"/>
              </w:divBdr>
            </w:div>
          </w:divsChild>
        </w:div>
        <w:div w:id="308093191">
          <w:marLeft w:val="0"/>
          <w:marRight w:val="0"/>
          <w:marTop w:val="0"/>
          <w:marBottom w:val="0"/>
          <w:divBdr>
            <w:top w:val="none" w:sz="0" w:space="0" w:color="auto"/>
            <w:left w:val="none" w:sz="0" w:space="0" w:color="auto"/>
            <w:bottom w:val="none" w:sz="0" w:space="0" w:color="auto"/>
            <w:right w:val="none" w:sz="0" w:space="0" w:color="auto"/>
          </w:divBdr>
          <w:divsChild>
            <w:div w:id="1816220181">
              <w:marLeft w:val="0"/>
              <w:marRight w:val="0"/>
              <w:marTop w:val="0"/>
              <w:marBottom w:val="0"/>
              <w:divBdr>
                <w:top w:val="none" w:sz="0" w:space="0" w:color="auto"/>
                <w:left w:val="none" w:sz="0" w:space="0" w:color="auto"/>
                <w:bottom w:val="none" w:sz="0" w:space="0" w:color="auto"/>
                <w:right w:val="none" w:sz="0" w:space="0" w:color="auto"/>
              </w:divBdr>
            </w:div>
          </w:divsChild>
        </w:div>
        <w:div w:id="599723528">
          <w:marLeft w:val="30"/>
          <w:marRight w:val="30"/>
          <w:marTop w:val="30"/>
          <w:marBottom w:val="30"/>
          <w:divBdr>
            <w:top w:val="none" w:sz="0" w:space="0" w:color="auto"/>
            <w:left w:val="none" w:sz="0" w:space="0" w:color="auto"/>
            <w:bottom w:val="none" w:sz="0" w:space="0" w:color="auto"/>
            <w:right w:val="none" w:sz="0" w:space="0" w:color="auto"/>
          </w:divBdr>
        </w:div>
        <w:div w:id="665326739">
          <w:marLeft w:val="30"/>
          <w:marRight w:val="30"/>
          <w:marTop w:val="30"/>
          <w:marBottom w:val="30"/>
          <w:divBdr>
            <w:top w:val="none" w:sz="0" w:space="0" w:color="auto"/>
            <w:left w:val="none" w:sz="0" w:space="0" w:color="auto"/>
            <w:bottom w:val="none" w:sz="0" w:space="0" w:color="auto"/>
            <w:right w:val="none" w:sz="0" w:space="0" w:color="auto"/>
          </w:divBdr>
        </w:div>
      </w:divsChild>
    </w:div>
    <w:div w:id="1293361173">
      <w:marLeft w:val="0"/>
      <w:marRight w:val="0"/>
      <w:marTop w:val="0"/>
      <w:marBottom w:val="0"/>
      <w:divBdr>
        <w:top w:val="none" w:sz="0" w:space="0" w:color="auto"/>
        <w:left w:val="none" w:sz="0" w:space="0" w:color="auto"/>
        <w:bottom w:val="none" w:sz="0" w:space="0" w:color="auto"/>
        <w:right w:val="none" w:sz="0" w:space="0" w:color="auto"/>
      </w:divBdr>
    </w:div>
    <w:div w:id="1318922546">
      <w:bodyDiv w:val="1"/>
      <w:marLeft w:val="0"/>
      <w:marRight w:val="0"/>
      <w:marTop w:val="0"/>
      <w:marBottom w:val="0"/>
      <w:divBdr>
        <w:top w:val="none" w:sz="0" w:space="0" w:color="auto"/>
        <w:left w:val="none" w:sz="0" w:space="0" w:color="auto"/>
        <w:bottom w:val="none" w:sz="0" w:space="0" w:color="auto"/>
        <w:right w:val="none" w:sz="0" w:space="0" w:color="auto"/>
      </w:divBdr>
    </w:div>
    <w:div w:id="1333677266">
      <w:bodyDiv w:val="1"/>
      <w:marLeft w:val="0"/>
      <w:marRight w:val="0"/>
      <w:marTop w:val="0"/>
      <w:marBottom w:val="0"/>
      <w:divBdr>
        <w:top w:val="none" w:sz="0" w:space="0" w:color="auto"/>
        <w:left w:val="none" w:sz="0" w:space="0" w:color="auto"/>
        <w:bottom w:val="none" w:sz="0" w:space="0" w:color="auto"/>
        <w:right w:val="none" w:sz="0" w:space="0" w:color="auto"/>
      </w:divBdr>
    </w:div>
    <w:div w:id="1352074556">
      <w:marLeft w:val="0"/>
      <w:marRight w:val="0"/>
      <w:marTop w:val="0"/>
      <w:marBottom w:val="0"/>
      <w:divBdr>
        <w:top w:val="none" w:sz="0" w:space="0" w:color="auto"/>
        <w:left w:val="none" w:sz="0" w:space="0" w:color="auto"/>
        <w:bottom w:val="none" w:sz="0" w:space="0" w:color="auto"/>
        <w:right w:val="none" w:sz="0" w:space="0" w:color="auto"/>
      </w:divBdr>
    </w:div>
    <w:div w:id="1481269294">
      <w:bodyDiv w:val="1"/>
      <w:marLeft w:val="0"/>
      <w:marRight w:val="0"/>
      <w:marTop w:val="0"/>
      <w:marBottom w:val="0"/>
      <w:divBdr>
        <w:top w:val="none" w:sz="0" w:space="0" w:color="auto"/>
        <w:left w:val="none" w:sz="0" w:space="0" w:color="auto"/>
        <w:bottom w:val="none" w:sz="0" w:space="0" w:color="auto"/>
        <w:right w:val="none" w:sz="0" w:space="0" w:color="auto"/>
      </w:divBdr>
    </w:div>
    <w:div w:id="1548376692">
      <w:bodyDiv w:val="1"/>
      <w:marLeft w:val="0"/>
      <w:marRight w:val="0"/>
      <w:marTop w:val="0"/>
      <w:marBottom w:val="0"/>
      <w:divBdr>
        <w:top w:val="none" w:sz="0" w:space="0" w:color="auto"/>
        <w:left w:val="none" w:sz="0" w:space="0" w:color="auto"/>
        <w:bottom w:val="none" w:sz="0" w:space="0" w:color="auto"/>
        <w:right w:val="none" w:sz="0" w:space="0" w:color="auto"/>
      </w:divBdr>
    </w:div>
    <w:div w:id="1793014586">
      <w:bodyDiv w:val="1"/>
      <w:marLeft w:val="0"/>
      <w:marRight w:val="0"/>
      <w:marTop w:val="0"/>
      <w:marBottom w:val="0"/>
      <w:divBdr>
        <w:top w:val="none" w:sz="0" w:space="0" w:color="auto"/>
        <w:left w:val="none" w:sz="0" w:space="0" w:color="auto"/>
        <w:bottom w:val="none" w:sz="0" w:space="0" w:color="auto"/>
        <w:right w:val="none" w:sz="0" w:space="0" w:color="auto"/>
      </w:divBdr>
    </w:div>
    <w:div w:id="1797525007">
      <w:bodyDiv w:val="1"/>
      <w:marLeft w:val="0"/>
      <w:marRight w:val="0"/>
      <w:marTop w:val="0"/>
      <w:marBottom w:val="0"/>
      <w:divBdr>
        <w:top w:val="none" w:sz="0" w:space="0" w:color="auto"/>
        <w:left w:val="none" w:sz="0" w:space="0" w:color="auto"/>
        <w:bottom w:val="none" w:sz="0" w:space="0" w:color="auto"/>
        <w:right w:val="none" w:sz="0" w:space="0" w:color="auto"/>
      </w:divBdr>
    </w:div>
    <w:div w:id="1865360153">
      <w:marLeft w:val="0"/>
      <w:marRight w:val="0"/>
      <w:marTop w:val="0"/>
      <w:marBottom w:val="0"/>
      <w:divBdr>
        <w:top w:val="none" w:sz="0" w:space="0" w:color="auto"/>
        <w:left w:val="none" w:sz="0" w:space="0" w:color="auto"/>
        <w:bottom w:val="none" w:sz="0" w:space="0" w:color="auto"/>
        <w:right w:val="none" w:sz="0" w:space="0" w:color="auto"/>
      </w:divBdr>
    </w:div>
    <w:div w:id="1868829548">
      <w:marLeft w:val="0"/>
      <w:marRight w:val="600"/>
      <w:marTop w:val="0"/>
      <w:marBottom w:val="0"/>
      <w:divBdr>
        <w:top w:val="none" w:sz="0" w:space="0" w:color="auto"/>
        <w:left w:val="none" w:sz="0" w:space="0" w:color="auto"/>
        <w:bottom w:val="none" w:sz="0" w:space="0" w:color="auto"/>
        <w:right w:val="none" w:sz="0" w:space="0" w:color="auto"/>
      </w:divBdr>
      <w:divsChild>
        <w:div w:id="1706365269">
          <w:marLeft w:val="0"/>
          <w:marRight w:val="0"/>
          <w:marTop w:val="0"/>
          <w:marBottom w:val="0"/>
          <w:divBdr>
            <w:top w:val="none" w:sz="0" w:space="0" w:color="auto"/>
            <w:left w:val="none" w:sz="0" w:space="0" w:color="auto"/>
            <w:bottom w:val="none" w:sz="0" w:space="0" w:color="auto"/>
            <w:right w:val="none" w:sz="0" w:space="0" w:color="auto"/>
          </w:divBdr>
          <w:divsChild>
            <w:div w:id="1555893831">
              <w:marLeft w:val="0"/>
              <w:marRight w:val="0"/>
              <w:marTop w:val="0"/>
              <w:marBottom w:val="0"/>
              <w:divBdr>
                <w:top w:val="none" w:sz="0" w:space="0" w:color="auto"/>
                <w:left w:val="none" w:sz="0" w:space="0" w:color="auto"/>
                <w:bottom w:val="single" w:sz="6" w:space="12" w:color="ECECEC"/>
                <w:right w:val="none" w:sz="0" w:space="0" w:color="auto"/>
              </w:divBdr>
            </w:div>
            <w:div w:id="12227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9808">
      <w:bodyDiv w:val="1"/>
      <w:marLeft w:val="0"/>
      <w:marRight w:val="0"/>
      <w:marTop w:val="0"/>
      <w:marBottom w:val="0"/>
      <w:divBdr>
        <w:top w:val="none" w:sz="0" w:space="0" w:color="auto"/>
        <w:left w:val="none" w:sz="0" w:space="0" w:color="auto"/>
        <w:bottom w:val="none" w:sz="0" w:space="0" w:color="auto"/>
        <w:right w:val="none" w:sz="0" w:space="0" w:color="auto"/>
      </w:divBdr>
    </w:div>
    <w:div w:id="1983732241">
      <w:marLeft w:val="0"/>
      <w:marRight w:val="0"/>
      <w:marTop w:val="0"/>
      <w:marBottom w:val="0"/>
      <w:divBdr>
        <w:top w:val="none" w:sz="0" w:space="0" w:color="auto"/>
        <w:left w:val="none" w:sz="0" w:space="0" w:color="auto"/>
        <w:bottom w:val="none" w:sz="0" w:space="0" w:color="auto"/>
        <w:right w:val="none" w:sz="0" w:space="0" w:color="auto"/>
      </w:divBdr>
    </w:div>
    <w:div w:id="1989162111">
      <w:bodyDiv w:val="1"/>
      <w:marLeft w:val="0"/>
      <w:marRight w:val="0"/>
      <w:marTop w:val="0"/>
      <w:marBottom w:val="0"/>
      <w:divBdr>
        <w:top w:val="none" w:sz="0" w:space="0" w:color="auto"/>
        <w:left w:val="none" w:sz="0" w:space="0" w:color="auto"/>
        <w:bottom w:val="none" w:sz="0" w:space="0" w:color="auto"/>
        <w:right w:val="none" w:sz="0" w:space="0" w:color="auto"/>
      </w:divBdr>
    </w:div>
    <w:div w:id="2045473540">
      <w:bodyDiv w:val="1"/>
      <w:marLeft w:val="0"/>
      <w:marRight w:val="0"/>
      <w:marTop w:val="0"/>
      <w:marBottom w:val="0"/>
      <w:divBdr>
        <w:top w:val="none" w:sz="0" w:space="0" w:color="auto"/>
        <w:left w:val="none" w:sz="0" w:space="0" w:color="auto"/>
        <w:bottom w:val="none" w:sz="0" w:space="0" w:color="auto"/>
        <w:right w:val="none" w:sz="0" w:space="0" w:color="auto"/>
      </w:divBdr>
    </w:div>
    <w:div w:id="2046445912">
      <w:bodyDiv w:val="1"/>
      <w:marLeft w:val="0"/>
      <w:marRight w:val="0"/>
      <w:marTop w:val="0"/>
      <w:marBottom w:val="0"/>
      <w:divBdr>
        <w:top w:val="none" w:sz="0" w:space="0" w:color="auto"/>
        <w:left w:val="none" w:sz="0" w:space="0" w:color="auto"/>
        <w:bottom w:val="none" w:sz="0" w:space="0" w:color="auto"/>
        <w:right w:val="none" w:sz="0" w:space="0" w:color="auto"/>
      </w:divBdr>
    </w:div>
    <w:div w:id="2115442267">
      <w:marLeft w:val="0"/>
      <w:marRight w:val="0"/>
      <w:marTop w:val="0"/>
      <w:marBottom w:val="0"/>
      <w:divBdr>
        <w:top w:val="none" w:sz="0" w:space="0" w:color="auto"/>
        <w:left w:val="none" w:sz="0" w:space="0" w:color="auto"/>
        <w:bottom w:val="none" w:sz="0" w:space="0" w:color="auto"/>
        <w:right w:val="none" w:sz="0" w:space="0" w:color="auto"/>
      </w:divBdr>
      <w:divsChild>
        <w:div w:id="491217126">
          <w:marLeft w:val="0"/>
          <w:marRight w:val="0"/>
          <w:marTop w:val="0"/>
          <w:marBottom w:val="0"/>
          <w:divBdr>
            <w:top w:val="none" w:sz="0" w:space="0" w:color="auto"/>
            <w:left w:val="none" w:sz="0" w:space="0" w:color="auto"/>
            <w:bottom w:val="none" w:sz="0" w:space="0" w:color="auto"/>
            <w:right w:val="none" w:sz="0" w:space="0" w:color="auto"/>
          </w:divBdr>
          <w:divsChild>
            <w:div w:id="806704398">
              <w:marLeft w:val="0"/>
              <w:marRight w:val="0"/>
              <w:marTop w:val="0"/>
              <w:marBottom w:val="0"/>
              <w:divBdr>
                <w:top w:val="none" w:sz="0" w:space="0" w:color="auto"/>
                <w:left w:val="none" w:sz="0" w:space="0" w:color="auto"/>
                <w:bottom w:val="none" w:sz="0" w:space="0" w:color="auto"/>
                <w:right w:val="none" w:sz="0" w:space="0" w:color="auto"/>
              </w:divBdr>
              <w:divsChild>
                <w:div w:id="14731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3940">
          <w:marLeft w:val="0"/>
          <w:marRight w:val="0"/>
          <w:marTop w:val="0"/>
          <w:marBottom w:val="0"/>
          <w:divBdr>
            <w:top w:val="none" w:sz="0" w:space="0" w:color="auto"/>
            <w:left w:val="none" w:sz="0" w:space="0" w:color="auto"/>
            <w:bottom w:val="none" w:sz="0" w:space="0" w:color="auto"/>
            <w:right w:val="none" w:sz="0" w:space="0" w:color="auto"/>
          </w:divBdr>
          <w:divsChild>
            <w:div w:id="168760227">
              <w:marLeft w:val="0"/>
              <w:marRight w:val="0"/>
              <w:marTop w:val="0"/>
              <w:marBottom w:val="0"/>
              <w:divBdr>
                <w:top w:val="none" w:sz="0" w:space="0" w:color="auto"/>
                <w:left w:val="none" w:sz="0" w:space="0" w:color="auto"/>
                <w:bottom w:val="none" w:sz="0" w:space="0" w:color="auto"/>
                <w:right w:val="none" w:sz="0" w:space="0" w:color="auto"/>
              </w:divBdr>
            </w:div>
          </w:divsChild>
        </w:div>
        <w:div w:id="661353850">
          <w:marLeft w:val="0"/>
          <w:marRight w:val="0"/>
          <w:marTop w:val="0"/>
          <w:marBottom w:val="0"/>
          <w:divBdr>
            <w:top w:val="none" w:sz="0" w:space="0" w:color="auto"/>
            <w:left w:val="none" w:sz="0" w:space="0" w:color="auto"/>
            <w:bottom w:val="none" w:sz="0" w:space="0" w:color="auto"/>
            <w:right w:val="none" w:sz="0" w:space="0" w:color="auto"/>
          </w:divBdr>
          <w:divsChild>
            <w:div w:id="1445685820">
              <w:marLeft w:val="0"/>
              <w:marRight w:val="0"/>
              <w:marTop w:val="0"/>
              <w:marBottom w:val="0"/>
              <w:divBdr>
                <w:top w:val="none" w:sz="0" w:space="0" w:color="auto"/>
                <w:left w:val="none" w:sz="0" w:space="0" w:color="auto"/>
                <w:bottom w:val="none" w:sz="0" w:space="0" w:color="auto"/>
                <w:right w:val="none" w:sz="0" w:space="0" w:color="auto"/>
              </w:divBdr>
            </w:div>
          </w:divsChild>
        </w:div>
        <w:div w:id="293827517">
          <w:marLeft w:val="0"/>
          <w:marRight w:val="0"/>
          <w:marTop w:val="0"/>
          <w:marBottom w:val="0"/>
          <w:divBdr>
            <w:top w:val="none" w:sz="0" w:space="0" w:color="auto"/>
            <w:left w:val="none" w:sz="0" w:space="0" w:color="auto"/>
            <w:bottom w:val="none" w:sz="0" w:space="0" w:color="auto"/>
            <w:right w:val="none" w:sz="0" w:space="0" w:color="auto"/>
          </w:divBdr>
          <w:divsChild>
            <w:div w:id="1844974133">
              <w:marLeft w:val="0"/>
              <w:marRight w:val="0"/>
              <w:marTop w:val="0"/>
              <w:marBottom w:val="0"/>
              <w:divBdr>
                <w:top w:val="none" w:sz="0" w:space="0" w:color="auto"/>
                <w:left w:val="none" w:sz="0" w:space="0" w:color="auto"/>
                <w:bottom w:val="none" w:sz="0" w:space="0" w:color="auto"/>
                <w:right w:val="none" w:sz="0" w:space="0" w:color="auto"/>
              </w:divBdr>
            </w:div>
          </w:divsChild>
        </w:div>
        <w:div w:id="1643270780">
          <w:marLeft w:val="0"/>
          <w:marRight w:val="0"/>
          <w:marTop w:val="0"/>
          <w:marBottom w:val="0"/>
          <w:divBdr>
            <w:top w:val="none" w:sz="0" w:space="0" w:color="auto"/>
            <w:left w:val="none" w:sz="0" w:space="0" w:color="auto"/>
            <w:bottom w:val="none" w:sz="0" w:space="0" w:color="auto"/>
            <w:right w:val="none" w:sz="0" w:space="0" w:color="auto"/>
          </w:divBdr>
          <w:divsChild>
            <w:div w:id="855266195">
              <w:marLeft w:val="0"/>
              <w:marRight w:val="0"/>
              <w:marTop w:val="0"/>
              <w:marBottom w:val="0"/>
              <w:divBdr>
                <w:top w:val="none" w:sz="0" w:space="0" w:color="auto"/>
                <w:left w:val="none" w:sz="0" w:space="0" w:color="auto"/>
                <w:bottom w:val="none" w:sz="0" w:space="0" w:color="auto"/>
                <w:right w:val="none" w:sz="0" w:space="0" w:color="auto"/>
              </w:divBdr>
            </w:div>
          </w:divsChild>
        </w:div>
        <w:div w:id="82915192">
          <w:marLeft w:val="0"/>
          <w:marRight w:val="0"/>
          <w:marTop w:val="0"/>
          <w:marBottom w:val="0"/>
          <w:divBdr>
            <w:top w:val="none" w:sz="0" w:space="0" w:color="auto"/>
            <w:left w:val="none" w:sz="0" w:space="0" w:color="auto"/>
            <w:bottom w:val="none" w:sz="0" w:space="0" w:color="auto"/>
            <w:right w:val="none" w:sz="0" w:space="0" w:color="auto"/>
          </w:divBdr>
          <w:divsChild>
            <w:div w:id="2076933019">
              <w:marLeft w:val="0"/>
              <w:marRight w:val="0"/>
              <w:marTop w:val="0"/>
              <w:marBottom w:val="0"/>
              <w:divBdr>
                <w:top w:val="none" w:sz="0" w:space="0" w:color="auto"/>
                <w:left w:val="none" w:sz="0" w:space="0" w:color="auto"/>
                <w:bottom w:val="none" w:sz="0" w:space="0" w:color="auto"/>
                <w:right w:val="none" w:sz="0" w:space="0" w:color="auto"/>
              </w:divBdr>
            </w:div>
          </w:divsChild>
        </w:div>
        <w:div w:id="232325942">
          <w:marLeft w:val="0"/>
          <w:marRight w:val="0"/>
          <w:marTop w:val="0"/>
          <w:marBottom w:val="0"/>
          <w:divBdr>
            <w:top w:val="none" w:sz="0" w:space="0" w:color="auto"/>
            <w:left w:val="none" w:sz="0" w:space="0" w:color="auto"/>
            <w:bottom w:val="none" w:sz="0" w:space="0" w:color="auto"/>
            <w:right w:val="none" w:sz="0" w:space="0" w:color="auto"/>
          </w:divBdr>
          <w:divsChild>
            <w:div w:id="416093372">
              <w:marLeft w:val="0"/>
              <w:marRight w:val="0"/>
              <w:marTop w:val="0"/>
              <w:marBottom w:val="0"/>
              <w:divBdr>
                <w:top w:val="none" w:sz="0" w:space="0" w:color="auto"/>
                <w:left w:val="none" w:sz="0" w:space="0" w:color="auto"/>
                <w:bottom w:val="none" w:sz="0" w:space="0" w:color="auto"/>
                <w:right w:val="none" w:sz="0" w:space="0" w:color="auto"/>
              </w:divBdr>
            </w:div>
          </w:divsChild>
        </w:div>
        <w:div w:id="1042900941">
          <w:marLeft w:val="0"/>
          <w:marRight w:val="0"/>
          <w:marTop w:val="0"/>
          <w:marBottom w:val="0"/>
          <w:divBdr>
            <w:top w:val="none" w:sz="0" w:space="0" w:color="auto"/>
            <w:left w:val="none" w:sz="0" w:space="0" w:color="auto"/>
            <w:bottom w:val="none" w:sz="0" w:space="0" w:color="auto"/>
            <w:right w:val="none" w:sz="0" w:space="0" w:color="auto"/>
          </w:divBdr>
          <w:divsChild>
            <w:div w:id="718893019">
              <w:marLeft w:val="0"/>
              <w:marRight w:val="0"/>
              <w:marTop w:val="0"/>
              <w:marBottom w:val="0"/>
              <w:divBdr>
                <w:top w:val="none" w:sz="0" w:space="0" w:color="auto"/>
                <w:left w:val="none" w:sz="0" w:space="0" w:color="auto"/>
                <w:bottom w:val="none" w:sz="0" w:space="0" w:color="auto"/>
                <w:right w:val="none" w:sz="0" w:space="0" w:color="auto"/>
              </w:divBdr>
            </w:div>
          </w:divsChild>
        </w:div>
        <w:div w:id="162361694">
          <w:marLeft w:val="0"/>
          <w:marRight w:val="0"/>
          <w:marTop w:val="0"/>
          <w:marBottom w:val="0"/>
          <w:divBdr>
            <w:top w:val="none" w:sz="0" w:space="0" w:color="auto"/>
            <w:left w:val="none" w:sz="0" w:space="0" w:color="auto"/>
            <w:bottom w:val="none" w:sz="0" w:space="0" w:color="auto"/>
            <w:right w:val="none" w:sz="0" w:space="0" w:color="auto"/>
          </w:divBdr>
          <w:divsChild>
            <w:div w:id="1489246176">
              <w:marLeft w:val="0"/>
              <w:marRight w:val="0"/>
              <w:marTop w:val="0"/>
              <w:marBottom w:val="0"/>
              <w:divBdr>
                <w:top w:val="none" w:sz="0" w:space="0" w:color="auto"/>
                <w:left w:val="none" w:sz="0" w:space="0" w:color="auto"/>
                <w:bottom w:val="none" w:sz="0" w:space="0" w:color="auto"/>
                <w:right w:val="none" w:sz="0" w:space="0" w:color="auto"/>
              </w:divBdr>
            </w:div>
          </w:divsChild>
        </w:div>
        <w:div w:id="137457658">
          <w:marLeft w:val="0"/>
          <w:marRight w:val="0"/>
          <w:marTop w:val="0"/>
          <w:marBottom w:val="0"/>
          <w:divBdr>
            <w:top w:val="none" w:sz="0" w:space="0" w:color="auto"/>
            <w:left w:val="none" w:sz="0" w:space="0" w:color="auto"/>
            <w:bottom w:val="none" w:sz="0" w:space="0" w:color="auto"/>
            <w:right w:val="none" w:sz="0" w:space="0" w:color="auto"/>
          </w:divBdr>
          <w:divsChild>
            <w:div w:id="994456002">
              <w:marLeft w:val="0"/>
              <w:marRight w:val="0"/>
              <w:marTop w:val="0"/>
              <w:marBottom w:val="0"/>
              <w:divBdr>
                <w:top w:val="none" w:sz="0" w:space="0" w:color="auto"/>
                <w:left w:val="none" w:sz="0" w:space="0" w:color="auto"/>
                <w:bottom w:val="none" w:sz="0" w:space="0" w:color="auto"/>
                <w:right w:val="none" w:sz="0" w:space="0" w:color="auto"/>
              </w:divBdr>
            </w:div>
          </w:divsChild>
        </w:div>
        <w:div w:id="1245995249">
          <w:marLeft w:val="0"/>
          <w:marRight w:val="0"/>
          <w:marTop w:val="0"/>
          <w:marBottom w:val="0"/>
          <w:divBdr>
            <w:top w:val="none" w:sz="0" w:space="0" w:color="auto"/>
            <w:left w:val="none" w:sz="0" w:space="0" w:color="auto"/>
            <w:bottom w:val="none" w:sz="0" w:space="0" w:color="auto"/>
            <w:right w:val="none" w:sz="0" w:space="0" w:color="auto"/>
          </w:divBdr>
          <w:divsChild>
            <w:div w:id="31199635">
              <w:marLeft w:val="0"/>
              <w:marRight w:val="0"/>
              <w:marTop w:val="0"/>
              <w:marBottom w:val="0"/>
              <w:divBdr>
                <w:top w:val="none" w:sz="0" w:space="0" w:color="auto"/>
                <w:left w:val="none" w:sz="0" w:space="0" w:color="auto"/>
                <w:bottom w:val="none" w:sz="0" w:space="0" w:color="auto"/>
                <w:right w:val="none" w:sz="0" w:space="0" w:color="auto"/>
              </w:divBdr>
            </w:div>
          </w:divsChild>
        </w:div>
        <w:div w:id="1725718881">
          <w:marLeft w:val="0"/>
          <w:marRight w:val="0"/>
          <w:marTop w:val="0"/>
          <w:marBottom w:val="0"/>
          <w:divBdr>
            <w:top w:val="none" w:sz="0" w:space="0" w:color="auto"/>
            <w:left w:val="none" w:sz="0" w:space="0" w:color="auto"/>
            <w:bottom w:val="none" w:sz="0" w:space="0" w:color="auto"/>
            <w:right w:val="none" w:sz="0" w:space="0" w:color="auto"/>
          </w:divBdr>
          <w:divsChild>
            <w:div w:id="828789955">
              <w:marLeft w:val="0"/>
              <w:marRight w:val="0"/>
              <w:marTop w:val="0"/>
              <w:marBottom w:val="0"/>
              <w:divBdr>
                <w:top w:val="none" w:sz="0" w:space="0" w:color="auto"/>
                <w:left w:val="none" w:sz="0" w:space="0" w:color="auto"/>
                <w:bottom w:val="none" w:sz="0" w:space="0" w:color="auto"/>
                <w:right w:val="none" w:sz="0" w:space="0" w:color="auto"/>
              </w:divBdr>
            </w:div>
          </w:divsChild>
        </w:div>
        <w:div w:id="1935161228">
          <w:marLeft w:val="0"/>
          <w:marRight w:val="0"/>
          <w:marTop w:val="0"/>
          <w:marBottom w:val="0"/>
          <w:divBdr>
            <w:top w:val="none" w:sz="0" w:space="0" w:color="auto"/>
            <w:left w:val="none" w:sz="0" w:space="0" w:color="auto"/>
            <w:bottom w:val="none" w:sz="0" w:space="0" w:color="auto"/>
            <w:right w:val="none" w:sz="0" w:space="0" w:color="auto"/>
          </w:divBdr>
          <w:divsChild>
            <w:div w:id="1922518071">
              <w:marLeft w:val="0"/>
              <w:marRight w:val="0"/>
              <w:marTop w:val="0"/>
              <w:marBottom w:val="0"/>
              <w:divBdr>
                <w:top w:val="none" w:sz="0" w:space="0" w:color="auto"/>
                <w:left w:val="none" w:sz="0" w:space="0" w:color="auto"/>
                <w:bottom w:val="none" w:sz="0" w:space="0" w:color="auto"/>
                <w:right w:val="none" w:sz="0" w:space="0" w:color="auto"/>
              </w:divBdr>
            </w:div>
          </w:divsChild>
        </w:div>
        <w:div w:id="1048990883">
          <w:marLeft w:val="0"/>
          <w:marRight w:val="0"/>
          <w:marTop w:val="0"/>
          <w:marBottom w:val="0"/>
          <w:divBdr>
            <w:top w:val="none" w:sz="0" w:space="0" w:color="auto"/>
            <w:left w:val="none" w:sz="0" w:space="0" w:color="auto"/>
            <w:bottom w:val="none" w:sz="0" w:space="0" w:color="auto"/>
            <w:right w:val="none" w:sz="0" w:space="0" w:color="auto"/>
          </w:divBdr>
          <w:divsChild>
            <w:div w:id="2144421004">
              <w:marLeft w:val="0"/>
              <w:marRight w:val="0"/>
              <w:marTop w:val="0"/>
              <w:marBottom w:val="0"/>
              <w:divBdr>
                <w:top w:val="none" w:sz="0" w:space="0" w:color="auto"/>
                <w:left w:val="none" w:sz="0" w:space="0" w:color="auto"/>
                <w:bottom w:val="none" w:sz="0" w:space="0" w:color="auto"/>
                <w:right w:val="none" w:sz="0" w:space="0" w:color="auto"/>
              </w:divBdr>
            </w:div>
          </w:divsChild>
        </w:div>
        <w:div w:id="1928072695">
          <w:marLeft w:val="0"/>
          <w:marRight w:val="0"/>
          <w:marTop w:val="0"/>
          <w:marBottom w:val="0"/>
          <w:divBdr>
            <w:top w:val="none" w:sz="0" w:space="0" w:color="auto"/>
            <w:left w:val="none" w:sz="0" w:space="0" w:color="auto"/>
            <w:bottom w:val="none" w:sz="0" w:space="0" w:color="auto"/>
            <w:right w:val="none" w:sz="0" w:space="0" w:color="auto"/>
          </w:divBdr>
          <w:divsChild>
            <w:div w:id="526715991">
              <w:marLeft w:val="0"/>
              <w:marRight w:val="0"/>
              <w:marTop w:val="0"/>
              <w:marBottom w:val="0"/>
              <w:divBdr>
                <w:top w:val="none" w:sz="0" w:space="0" w:color="auto"/>
                <w:left w:val="none" w:sz="0" w:space="0" w:color="auto"/>
                <w:bottom w:val="none" w:sz="0" w:space="0" w:color="auto"/>
                <w:right w:val="none" w:sz="0" w:space="0" w:color="auto"/>
              </w:divBdr>
            </w:div>
          </w:divsChild>
        </w:div>
        <w:div w:id="613174599">
          <w:marLeft w:val="30"/>
          <w:marRight w:val="30"/>
          <w:marTop w:val="30"/>
          <w:marBottom w:val="30"/>
          <w:divBdr>
            <w:top w:val="none" w:sz="0" w:space="0" w:color="auto"/>
            <w:left w:val="none" w:sz="0" w:space="0" w:color="auto"/>
            <w:bottom w:val="none" w:sz="0" w:space="0" w:color="auto"/>
            <w:right w:val="none" w:sz="0" w:space="0" w:color="auto"/>
          </w:divBdr>
        </w:div>
        <w:div w:id="344209412">
          <w:marLeft w:val="30"/>
          <w:marRight w:val="30"/>
          <w:marTop w:val="30"/>
          <w:marBottom w:val="30"/>
          <w:divBdr>
            <w:top w:val="none" w:sz="0" w:space="0" w:color="auto"/>
            <w:left w:val="none" w:sz="0" w:space="0" w:color="auto"/>
            <w:bottom w:val="none" w:sz="0" w:space="0" w:color="auto"/>
            <w:right w:val="none" w:sz="0" w:space="0" w:color="auto"/>
          </w:divBdr>
        </w:div>
      </w:divsChild>
    </w:div>
    <w:div w:id="2144423101">
      <w:bodyDiv w:val="1"/>
      <w:marLeft w:val="0"/>
      <w:marRight w:val="0"/>
      <w:marTop w:val="0"/>
      <w:marBottom w:val="0"/>
      <w:divBdr>
        <w:top w:val="none" w:sz="0" w:space="0" w:color="auto"/>
        <w:left w:val="none" w:sz="0" w:space="0" w:color="auto"/>
        <w:bottom w:val="none" w:sz="0" w:space="0" w:color="auto"/>
        <w:right w:val="none" w:sz="0" w:space="0" w:color="auto"/>
      </w:divBdr>
    </w:div>
    <w:div w:id="214481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microsoft.com/office/2011/relationships/people" Target="people.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Relationship Id="rId13" Type="http://schemas.openxmlformats.org/officeDocument/2006/relationships/hyperlink" Target="https://www.bing.com/news/search?q=http%3a%2f%2fcarrrie.sizemore%40ctu.sharepoint.edu&amp;FORM=HDRSC6" TargetMode="External" /><Relationship Id="rId18" Type="http://schemas.openxmlformats.org/officeDocument/2006/relationships/hyperlink" Target="https://www.bing.com/search?q=http%3a%2f%2fcarrrie.sizemore%40ctu.sharepoint.edu&amp;filters=ex1%3a%22ez1%22&amp;refig=2d1038f369224cd1d93f64ea59ff12ec&amp;httpsmsn=1&amp;sid=1E73DC8DE3C3677E30BDD0DFE26B66F7&amp;format=snrjson&amp;jsoncbid=0&amp;qpvt=http%3a%2f%2fcarrrie.sizemore%40ctu.sharepoint.edu" TargetMode="External" /><Relationship Id="rId26" Type="http://schemas.openxmlformats.org/officeDocument/2006/relationships/hyperlink" Target="http://www.waterbury.k12.ct.us/" TargetMode="External" /><Relationship Id="rId39" Type="http://schemas.openxmlformats.org/officeDocument/2006/relationships/hyperlink" Target="https://www.bing.com/search?q=http%3a%2f%2fcarrrie.sizemore%40ctu.sharepoint.edu&amp;refig=2d1038f369224cd1d93f64ea59ff12ec&amp;httpsmsn=1&amp;first=57&amp;FORM=PERE3" TargetMode="External" /><Relationship Id="rId21" Type="http://schemas.openxmlformats.org/officeDocument/2006/relationships/hyperlink" Target="https://www.cu.edu/" TargetMode="External" /><Relationship Id="rId34" Type="http://schemas.openxmlformats.org/officeDocument/2006/relationships/hyperlink" Target="https://www.whitepages.com/" TargetMode="External" /><Relationship Id="rId42" Type="http://schemas.openxmlformats.org/officeDocument/2006/relationships/hyperlink" Target="http://go.microsoft.com/fwlink/?LinkID=246338&amp;CLCID=0409" TargetMode="External" /><Relationship Id="rId47" Type="http://schemas.openxmlformats.org/officeDocument/2006/relationships/image" Target="media/image6.wmf" /><Relationship Id="rId50" Type="http://schemas.openxmlformats.org/officeDocument/2006/relationships/hyperlink" Target="https://www.bing.com/?scope=web&amp;FORM=HDRSC1" TargetMode="External" /><Relationship Id="rId55" Type="http://schemas.openxmlformats.org/officeDocument/2006/relationships/hyperlink" Target="https://www.bing.com/shop?q=http%3a%2f%2fcarrrie.sizemore%40ctu.sharepoint.edu&amp;FORM=SHOPTB" TargetMode="External" /><Relationship Id="rId63" Type="http://schemas.openxmlformats.org/officeDocument/2006/relationships/hyperlink" Target="http://sharepoint.bath.k12.va.us/board/default.aspx" TargetMode="External" /><Relationship Id="rId68" Type="http://schemas.openxmlformats.org/officeDocument/2006/relationships/hyperlink" Target="https://www.consumeraffairs.com/" TargetMode="External" /><Relationship Id="rId76" Type="http://schemas.openxmlformats.org/officeDocument/2006/relationships/hyperlink" Target="https://www.gray.com/" TargetMode="External" /><Relationship Id="rId84" Type="http://schemas.openxmlformats.org/officeDocument/2006/relationships/hyperlink" Target="https://go.microsoft.com/fwlink/?linkid=868922" TargetMode="External" /><Relationship Id="rId7" Type="http://schemas.openxmlformats.org/officeDocument/2006/relationships/image" Target="media/image5.jpeg" /><Relationship Id="rId71" Type="http://schemas.openxmlformats.org/officeDocument/2006/relationships/hyperlink" Target="https://www.iqvia.com/" TargetMode="External" /><Relationship Id="rId2" Type="http://schemas.openxmlformats.org/officeDocument/2006/relationships/image" Target="media/image1.png" /><Relationship Id="rId16" Type="http://schemas.openxmlformats.org/officeDocument/2006/relationships/hyperlink" Target="javascript:" TargetMode="External" /><Relationship Id="rId29" Type="http://schemas.openxmlformats.org/officeDocument/2006/relationships/hyperlink" Target="http://www.datcu.org/" TargetMode="External" /><Relationship Id="rId11" Type="http://schemas.openxmlformats.org/officeDocument/2006/relationships/hyperlink" Target="https://www.bing.com/videos/search?q=http%3a%2f%2fcarrrie.sizemore%40ctu.sharepoint.edu&amp;FORM=HDRSC3" TargetMode="External" /><Relationship Id="rId24" Type="http://schemas.openxmlformats.org/officeDocument/2006/relationships/hyperlink" Target="https://www.bozemanhealth.org/" TargetMode="External" /><Relationship Id="rId32" Type="http://schemas.openxmlformats.org/officeDocument/2006/relationships/hyperlink" Target="http://www.senecacollege.ca/home.html" TargetMode="External" /><Relationship Id="rId37" Type="http://schemas.openxmlformats.org/officeDocument/2006/relationships/hyperlink" Target="https://www.bing.com/search?q=http%3a%2f%2fcarrrie.sizemore%40ctu.sharepoint.edu&amp;refig=2d1038f369224cd1d93f64ea59ff12ec&amp;httpsmsn=1&amp;first=29&amp;FORM=PERE1" TargetMode="External" /><Relationship Id="rId40" Type="http://schemas.openxmlformats.org/officeDocument/2006/relationships/hyperlink" Target="https://www.bing.com/search?q=http%3a%2f%2fcarrrie.sizemore%40ctu.sharepoint.edu&amp;refig=2d1038f369224cd1d93f64ea59ff12ec&amp;httpsmsn=1&amp;first=71&amp;FORM=PERE4" TargetMode="External" /><Relationship Id="rId45" Type="http://schemas.openxmlformats.org/officeDocument/2006/relationships/hyperlink" Target="http://go.microsoft.com/fwlink/?LinkID=617297" TargetMode="External" /><Relationship Id="rId53" Type="http://schemas.openxmlformats.org/officeDocument/2006/relationships/hyperlink" Target="https://www.bing.com/maps?q=http%3a%2f%2fcarrrie.sizemore%40ctu.sharepoint.edu&amp;FORM=HDRSC4" TargetMode="External" /><Relationship Id="rId58" Type="http://schemas.openxmlformats.org/officeDocument/2006/relationships/hyperlink" Target="https://www.bing.com/search?q=http%3a%2f%2fcarrrie.sizemore%40ctu.sharepoint.edu&amp;refig=2d1038f369224cd1d93f64ea59ff12ec&amp;httpsmsn=1&amp;sid=1E73DC8DE3C3677E30BDD0DFE26B66F7&amp;format=snrjson&amp;jsoncbid=0&amp;qpvt=http%3a%2f%2fcarrrie.sizemore%40ctu.sharepoint.edu" TargetMode="External" /><Relationship Id="rId66" Type="http://schemas.openxmlformats.org/officeDocument/2006/relationships/hyperlink" Target="https://www.archildrens.org/" TargetMode="External" /><Relationship Id="rId74" Type="http://schemas.openxmlformats.org/officeDocument/2006/relationships/hyperlink" Target="https://www.fireflycu.org/" TargetMode="External" /><Relationship Id="rId79" Type="http://schemas.openxmlformats.org/officeDocument/2006/relationships/hyperlink" Target="https://www.bing.com/search?q=http%3a%2f%2fcarrrie.sizemore%40ctu.sharepoint.edu&amp;refig=2d1038f369224cd1d93f64ea59ff12ec&amp;httpsmsn=1&amp;first=43&amp;FORM=PERE2" TargetMode="External" /><Relationship Id="rId87" Type="http://schemas.openxmlformats.org/officeDocument/2006/relationships/hyperlink" Target="https://www.bing.com/search?q=http%3a%2f%2fcarrrie.sizemore%40ctu.sharepoint.edu&amp;refig=2d1038f369224cd1d93f64ea59ff12ec&amp;httpsmsn=1&amp;first=15&amp;FORM=PERE" TargetMode="External" /><Relationship Id="rId5" Type="http://schemas.openxmlformats.org/officeDocument/2006/relationships/image" Target="media/image4.wmf" /><Relationship Id="rId61" Type="http://schemas.openxmlformats.org/officeDocument/2006/relationships/hyperlink" Target="https://www.bing.com/search?q=http%3a%2f%2fcarrrie.sizemore%40ctu.sharepoint.edu&amp;filters=ex1%3a%22ez3%22&amp;refig=2d1038f369224cd1d93f64ea59ff12ec&amp;httpsmsn=1&amp;sid=1E73DC8DE3C3677E30BDD0DFE26B66F7&amp;format=snrjson&amp;jsoncbid=0&amp;qpvt=http%3a%2f%2fcarrrie.sizemore%40ctu.sharepoint.edu" TargetMode="External" /><Relationship Id="rId82" Type="http://schemas.openxmlformats.org/officeDocument/2006/relationships/hyperlink" Target="http://go.microsoft.com/fwlink/?LinkId=521839&amp;CLCID=0409" TargetMode="External" /><Relationship Id="rId19" Type="http://schemas.openxmlformats.org/officeDocument/2006/relationships/hyperlink" Target="https://www.bing.com/search?q=http%3a%2f%2fcarrrie.sizemore%40ctu.sharepoint.edu&amp;filters=ex1%3a%22ez2%22&amp;refig=2d1038f369224cd1d93f64ea59ff12ec&amp;httpsmsn=1&amp;sid=1E73DC8DE3C3677E30BDD0DFE26B66F7&amp;format=snrjson&amp;jsoncbid=0&amp;qpvt=http%3a%2f%2fcarrrie.sizemore%40ctu.sharepoint.edu" TargetMode="External" /><Relationship Id="rId4" Type="http://schemas.openxmlformats.org/officeDocument/2006/relationships/image" Target="media/image3.wmf" /><Relationship Id="rId9" Type="http://schemas.openxmlformats.org/officeDocument/2006/relationships/hyperlink" Target="https://www.bing.com/?scope=web&amp;FORM=HDRSC1" TargetMode="External" /><Relationship Id="rId14" Type="http://schemas.openxmlformats.org/officeDocument/2006/relationships/hyperlink" Target="https://www.bing.com/shop?q=http%3a%2f%2fcarrrie.sizemore%40ctu.sharepoint.edu&amp;FORM=SHOPTB" TargetMode="External" /><Relationship Id="rId22" Type="http://schemas.openxmlformats.org/officeDocument/2006/relationships/hyperlink" Target="http://sharepoint.bath.k12.va.us/board/default.aspx" TargetMode="External" /><Relationship Id="rId27" Type="http://schemas.openxmlformats.org/officeDocument/2006/relationships/hyperlink" Target="https://www.consumeraffairs.com/" TargetMode="External" /><Relationship Id="rId30" Type="http://schemas.openxmlformats.org/officeDocument/2006/relationships/hyperlink" Target="https://www.iqvia.com/" TargetMode="External" /><Relationship Id="rId35" Type="http://schemas.openxmlformats.org/officeDocument/2006/relationships/hyperlink" Target="https://www.gray.com/" TargetMode="External" /><Relationship Id="rId43" Type="http://schemas.openxmlformats.org/officeDocument/2006/relationships/hyperlink" Target="https://go.microsoft.com/fwlink/?linkid=868922" TargetMode="External" /><Relationship Id="rId48" Type="http://schemas.openxmlformats.org/officeDocument/2006/relationships/hyperlink" Target="javascript:void(0);" TargetMode="External" /><Relationship Id="rId56" Type="http://schemas.openxmlformats.org/officeDocument/2006/relationships/hyperlink" Target="https://www.bing.com/saves?FORM=HDRSAV" TargetMode="External" /><Relationship Id="rId64" Type="http://schemas.openxmlformats.org/officeDocument/2006/relationships/hyperlink" Target="http://sharepoint.bath.k12.va.us/board" TargetMode="External" /><Relationship Id="rId69" Type="http://schemas.openxmlformats.org/officeDocument/2006/relationships/hyperlink" Target="http://www.bibme.org/" TargetMode="External" /><Relationship Id="rId77" Type="http://schemas.openxmlformats.org/officeDocument/2006/relationships/hyperlink" Target="https://www.bing.com/search?q=http%3a%2f%2fcarrrie.sizemore%40ctu.sharepoint.edu&amp;refig=2d1038f369224cd1d93f64ea59ff12ec&amp;httpsmsn=1&amp;first=1&amp;FORM=PERE" TargetMode="External" /><Relationship Id="rId8" Type="http://schemas.openxmlformats.org/officeDocument/2006/relationships/hyperlink" Target="javascript:void(0)" TargetMode="External" /><Relationship Id="rId51" Type="http://schemas.openxmlformats.org/officeDocument/2006/relationships/hyperlink" Target="https://www.bing.com/images/search?q=http%3a%2f%2fcarrrie.sizemore%40ctu.sharepoint.edu&amp;FORM=HDRSC2" TargetMode="External" /><Relationship Id="rId72" Type="http://schemas.openxmlformats.org/officeDocument/2006/relationships/hyperlink" Target="http://my.unm.edu/" TargetMode="External" /><Relationship Id="rId80" Type="http://schemas.openxmlformats.org/officeDocument/2006/relationships/hyperlink" Target="https://www.bing.com/search?q=http%3a%2f%2fcarrrie.sizemore%40ctu.sharepoint.edu&amp;refig=2d1038f369224cd1d93f64ea59ff12ec&amp;httpsmsn=1&amp;first=57&amp;FORM=PERE3" TargetMode="External" /><Relationship Id="rId85" Type="http://schemas.openxmlformats.org/officeDocument/2006/relationships/hyperlink" Target="http://go.microsoft.com/fwlink/?LinkID=286759&amp;CLCID=409" TargetMode="External" /><Relationship Id="rId3" Type="http://schemas.openxmlformats.org/officeDocument/2006/relationships/image" Target="media/image2.wmf" /><Relationship Id="rId12" Type="http://schemas.openxmlformats.org/officeDocument/2006/relationships/hyperlink" Target="https://www.bing.com/maps?q=http%3a%2f%2fcarrrie.sizemore%40ctu.sharepoint.edu&amp;FORM=HDRSC4" TargetMode="External" /><Relationship Id="rId17" Type="http://schemas.openxmlformats.org/officeDocument/2006/relationships/hyperlink" Target="https://www.bing.com/search?q=http%3a%2f%2fcarrrie.sizemore%40ctu.sharepoint.edu&amp;refig=2d1038f369224cd1d93f64ea59ff12ec&amp;httpsmsn=1&amp;sid=1E73DC8DE3C3677E30BDD0DFE26B66F7&amp;format=snrjson&amp;jsoncbid=0&amp;qpvt=http%3a%2f%2fcarrrie.sizemore%40ctu.sharepoint.edu" TargetMode="External" /><Relationship Id="rId25" Type="http://schemas.openxmlformats.org/officeDocument/2006/relationships/hyperlink" Target="https://www.archildrens.org/" TargetMode="External" /><Relationship Id="rId33" Type="http://schemas.openxmlformats.org/officeDocument/2006/relationships/hyperlink" Target="https://www.fireflycu.org/" TargetMode="External" /><Relationship Id="rId38" Type="http://schemas.openxmlformats.org/officeDocument/2006/relationships/hyperlink" Target="https://www.bing.com/search?q=http%3a%2f%2fcarrrie.sizemore%40ctu.sharepoint.edu&amp;refig=2d1038f369224cd1d93f64ea59ff12ec&amp;httpsmsn=1&amp;first=43&amp;FORM=PERE2" TargetMode="External" /><Relationship Id="rId46" Type="http://schemas.openxmlformats.org/officeDocument/2006/relationships/hyperlink" Target="https://www.bing.com/search?q=http%3a%2f%2fcarrrie.sizemore%40ctu.sharepoint.edu&amp;refig=2d1038f369224cd1d93f64ea59ff12ec&amp;httpsmsn=1&amp;first=15&amp;FORM=PERE" TargetMode="External" /><Relationship Id="rId59" Type="http://schemas.openxmlformats.org/officeDocument/2006/relationships/hyperlink" Target="https://www.bing.com/search?q=http%3a%2f%2fcarrrie.sizemore%40ctu.sharepoint.edu&amp;filters=ex1%3a%22ez1%22&amp;refig=2d1038f369224cd1d93f64ea59ff12ec&amp;httpsmsn=1&amp;sid=1E73DC8DE3C3677E30BDD0DFE26B66F7&amp;format=snrjson&amp;jsoncbid=0&amp;qpvt=http%3a%2f%2fcarrrie.sizemore%40ctu.sharepoint.edu" TargetMode="External" /><Relationship Id="rId67" Type="http://schemas.openxmlformats.org/officeDocument/2006/relationships/hyperlink" Target="http://www.waterbury.k12.ct.us/" TargetMode="External" /><Relationship Id="rId20" Type="http://schemas.openxmlformats.org/officeDocument/2006/relationships/hyperlink" Target="https://www.bing.com/search?q=http%3a%2f%2fcarrrie.sizemore%40ctu.sharepoint.edu&amp;filters=ex1%3a%22ez3%22&amp;refig=2d1038f369224cd1d93f64ea59ff12ec&amp;httpsmsn=1&amp;sid=1E73DC8DE3C3677E30BDD0DFE26B66F7&amp;format=snrjson&amp;jsoncbid=0&amp;qpvt=http%3a%2f%2fcarrrie.sizemore%40ctu.sharepoint.edu" TargetMode="External" /><Relationship Id="rId41" Type="http://schemas.openxmlformats.org/officeDocument/2006/relationships/hyperlink" Target="http://go.microsoft.com/fwlink/?LinkId=521839&amp;CLCID=0409" TargetMode="External" /><Relationship Id="rId54" Type="http://schemas.openxmlformats.org/officeDocument/2006/relationships/hyperlink" Target="https://www.bing.com/news/search?q=http%3a%2f%2fcarrrie.sizemore%40ctu.sharepoint.edu&amp;FORM=HDRSC6" TargetMode="External" /><Relationship Id="rId62" Type="http://schemas.openxmlformats.org/officeDocument/2006/relationships/hyperlink" Target="https://www.cu.edu/" TargetMode="External" /><Relationship Id="rId70" Type="http://schemas.openxmlformats.org/officeDocument/2006/relationships/hyperlink" Target="http://www.datcu.org/" TargetMode="External" /><Relationship Id="rId75" Type="http://schemas.openxmlformats.org/officeDocument/2006/relationships/hyperlink" Target="https://www.whitepages.com/" TargetMode="External" /><Relationship Id="rId83" Type="http://schemas.openxmlformats.org/officeDocument/2006/relationships/hyperlink" Target="http://go.microsoft.com/fwlink/?LinkID=246338&amp;CLCID=0409" TargetMode="External" /><Relationship Id="rId1" Type="http://schemas.openxmlformats.org/officeDocument/2006/relationships/hyperlink" Target="https://www.bing.com/?FORM=Z9FD1" TargetMode="External" /><Relationship Id="rId6" Type="http://schemas.openxmlformats.org/officeDocument/2006/relationships/hyperlink" Target="javascript:void(0);" TargetMode="External" /><Relationship Id="rId15" Type="http://schemas.openxmlformats.org/officeDocument/2006/relationships/hyperlink" Target="https://www.bing.com/saves?FORM=HDRSAV" TargetMode="External" /><Relationship Id="rId23" Type="http://schemas.openxmlformats.org/officeDocument/2006/relationships/hyperlink" Target="http://sharepoint.bath.k12.va.us/board" TargetMode="External" /><Relationship Id="rId28" Type="http://schemas.openxmlformats.org/officeDocument/2006/relationships/hyperlink" Target="http://www.bibme.org/" TargetMode="External" /><Relationship Id="rId36" Type="http://schemas.openxmlformats.org/officeDocument/2006/relationships/hyperlink" Target="https://www.bing.com/search?q=http%3a%2f%2fcarrrie.sizemore%40ctu.sharepoint.edu&amp;refig=2d1038f369224cd1d93f64ea59ff12ec&amp;httpsmsn=1&amp;first=1&amp;FORM=PERE" TargetMode="External" /><Relationship Id="rId49" Type="http://schemas.openxmlformats.org/officeDocument/2006/relationships/hyperlink" Target="javascript:void(0)" TargetMode="External" /><Relationship Id="rId57" Type="http://schemas.openxmlformats.org/officeDocument/2006/relationships/hyperlink" Target="javascript:" TargetMode="External" /><Relationship Id="rId10" Type="http://schemas.openxmlformats.org/officeDocument/2006/relationships/hyperlink" Target="https://www.bing.com/images/search?q=http%3a%2f%2fcarrrie.sizemore%40ctu.sharepoint.edu&amp;FORM=HDRSC2" TargetMode="External" /><Relationship Id="rId31" Type="http://schemas.openxmlformats.org/officeDocument/2006/relationships/hyperlink" Target="http://my.unm.edu/" TargetMode="External" /><Relationship Id="rId44" Type="http://schemas.openxmlformats.org/officeDocument/2006/relationships/hyperlink" Target="http://go.microsoft.com/fwlink/?LinkID=286759&amp;CLCID=409" TargetMode="External" /><Relationship Id="rId52" Type="http://schemas.openxmlformats.org/officeDocument/2006/relationships/hyperlink" Target="https://www.bing.com/videos/search?q=http%3a%2f%2fcarrrie.sizemore%40ctu.sharepoint.edu&amp;FORM=HDRSC3" TargetMode="External" /><Relationship Id="rId60" Type="http://schemas.openxmlformats.org/officeDocument/2006/relationships/hyperlink" Target="https://www.bing.com/search?q=http%3a%2f%2fcarrrie.sizemore%40ctu.sharepoint.edu&amp;filters=ex1%3a%22ez2%22&amp;refig=2d1038f369224cd1d93f64ea59ff12ec&amp;httpsmsn=1&amp;sid=1E73DC8DE3C3677E30BDD0DFE26B66F7&amp;format=snrjson&amp;jsoncbid=0&amp;qpvt=http%3a%2f%2fcarrrie.sizemore%40ctu.sharepoint.edu" TargetMode="External" /><Relationship Id="rId65" Type="http://schemas.openxmlformats.org/officeDocument/2006/relationships/hyperlink" Target="https://www.bozemanhealth.org/" TargetMode="External" /><Relationship Id="rId73" Type="http://schemas.openxmlformats.org/officeDocument/2006/relationships/hyperlink" Target="http://www.senecacollege.ca/home.html" TargetMode="External" /><Relationship Id="rId78" Type="http://schemas.openxmlformats.org/officeDocument/2006/relationships/hyperlink" Target="https://www.bing.com/search?q=http%3a%2f%2fcarrrie.sizemore%40ctu.sharepoint.edu&amp;refig=2d1038f369224cd1d93f64ea59ff12ec&amp;httpsmsn=1&amp;first=29&amp;FORM=PERE1" TargetMode="External" /><Relationship Id="rId81" Type="http://schemas.openxmlformats.org/officeDocument/2006/relationships/hyperlink" Target="https://www.bing.com/search?q=http%3a%2f%2fcarrrie.sizemore%40ctu.sharepoint.edu&amp;refig=2d1038f369224cd1d93f64ea59ff12ec&amp;httpsmsn=1&amp;first=71&amp;FORM=PERE4" TargetMode="External" /><Relationship Id="rId86" Type="http://schemas.openxmlformats.org/officeDocument/2006/relationships/hyperlink" Target="http://go.microsoft.com/fwlink/?LinkID=61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2c1298-dcd3-4ad7-b93d-7c499d79bee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Wil95</b:Tag>
    <b:SourceType>JournalArticle</b:SourceType>
    <b:Guid>{EFECBFEB-9EE2-4196-8F8E-B32BC8CD5EBE}</b:Guid>
    <b:Author>
      <b:Author>
        <b:NameList xmlns:msxsl="urn:schemas-microsoft-com:xslt" xmlns:b="http://schemas.openxmlformats.org/officeDocument/2006/bibliography">
          <b:Person>
            <b:Last>Wilson</b:Last>
            <b:First>Keith</b:First>
            <b:Middle/>
          </b:Person>
          <b:Person>
            <b:Last>Crupi</b:Last>
            <b:First>Christine</b:First>
            <b:Middle>D.</b:Middle>
          </b:Person>
          <b:Person>
            <b:Last>Greene</b:Last>
            <b:First>Gayle</b:First>
            <b:Middle/>
          </b:Person>
          <b:Person>
            <b:Last>Gaulin-Jones</b:Last>
            <b:First>Barbara</b:First>
            <b:Middle/>
          </b:Person>
          <b:Person>
            <b:Last>Dehoux</b:Last>
            <b:First>Eric</b:First>
            <b:Middle/>
          </b:Person>
          <b:Person>
            <b:Last>Korol</b:Last>
            <b:First>Christine</b:First>
            <b:Middle>T.</b:Middle>
          </b:Person>
        </b:NameList>
      </b:Author>
    </b:Author>
    <b:Title>Consumer satisfaction with a rehabilitation mobile outreach program</b:Title>
    <b:JournalName>Archives of Physical Medicine and Rehabilitation</b:JournalName>
    <b:City/>
    <b:Year>1995</b:Year>
    <b:Month/>
    <b:Day/>
    <b:Pages>899-904</b:Pages>
    <b:Publisher/>
    <b:Volume>76</b:Volume>
    <b:Issue>10</b:Issue>
    <b:ShortTitle/>
    <b:StandardNumber/>
    <b:Comments/>
    <b:Medium/>
    <b:YearAccessed>2018</b:YearAccessed>
    <b:MonthAccessed>8</b:MonthAccessed>
    <b:DayAccessed>21</b:DayAccessed>
    <b:URL>https://sciencedirect.com/science/article/pii/s0003999395800638</b:URL>
    <b:DOI/>
    <b:RefOrder>1</b:RefOrder>
  </b:Source>
  <b:Source>
    <b:Tag>Who18</b:Tag>
    <b:SourceType>InternetSite</b:SourceType>
    <b:Guid>{803384C4-8266-4E64-9C8D-782AA11D0910}</b:Guid>
    <b:Title>Who We Are</b:Title>
    <b:InternetSiteTitle/>
    <b:ProductionCompany/>
    <b:Year/>
    <b:Month/>
    <b:Day/>
    <b:YearAccessed>2018</b:YearAccessed>
    <b:MonthAccessed>8</b:MonthAccessed>
    <b:DayAccessed>21</b:DayAccessed>
    <b:URL>http://www.samhsa.gov/about-us/who-we-are</b:URL>
    <b:Version/>
    <b:ShortTitle/>
    <b:StandardNumber/>
    <b:Comments/>
    <b:Medium/>
    <b:DOI/>
    <b:RefOrder>2</b:RefOrder>
  </b:Source>
</b:Sources>
</file>

<file path=customXml/itemProps1.xml><?xml version="1.0" encoding="utf-8"?>
<ds:datastoreItem xmlns:ds="http://schemas.openxmlformats.org/officeDocument/2006/customXml" ds:itemID="{7FEDE3AE-6FF8-434D-95F9-5DE6CE10C23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37</Pages>
  <Words>683</Words>
  <Characters>3894</Characters>
  <Application>Microsoft Office Word</Application>
  <DocSecurity>0</DocSecurity>
  <Lines>32</Lines>
  <Paragraphs>9</Paragraphs>
  <ScaleCrop>false</ScaleCrop>
  <Company>Colorado Northwestern Community College</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carrie sizemore</cp:lastModifiedBy>
  <cp:revision>9</cp:revision>
  <dcterms:created xsi:type="dcterms:W3CDTF">2018-08-21T15:57:00Z</dcterms:created>
  <dcterms:modified xsi:type="dcterms:W3CDTF">2018-08-23T18:08:00Z</dcterms:modified>
</cp:coreProperties>
</file>